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836FF" w14:textId="77777777" w:rsidR="000F4F63" w:rsidRDefault="00497226">
      <w:pPr>
        <w:pStyle w:val="FirstParagraph"/>
        <w:rPr>
          <w:ins w:id="0" w:author="Anton Olsson Collentine" w:date="2023-06-08T22:46:00Z"/>
        </w:rPr>
      </w:pPr>
      <w:ins w:id="1" w:author="Anton Olsson Collentine" w:date="2023-06-08T22:10:00Z">
        <w:r>
          <w:t xml:space="preserve">Title: </w:t>
        </w:r>
      </w:ins>
    </w:p>
    <w:p w14:paraId="451844BE" w14:textId="57FB9E64" w:rsidR="00497226" w:rsidRDefault="00497226">
      <w:pPr>
        <w:pStyle w:val="FirstParagraph"/>
        <w:rPr>
          <w:ins w:id="2" w:author="Anton Olsson Collentine" w:date="2023-06-08T22:11:00Z"/>
        </w:rPr>
      </w:pPr>
      <w:ins w:id="3" w:author="Anton Olsson Collentine" w:date="2023-06-08T22:10:00Z">
        <w:r>
          <w:t>“Unreliabl</w:t>
        </w:r>
      </w:ins>
      <w:ins w:id="4" w:author="Anton Olsson Collentine" w:date="2023-06-08T22:11:00Z">
        <w:r>
          <w:t xml:space="preserve">e heterogeneity: why most meta-analyses in psychology are likely to underestimate </w:t>
        </w:r>
        <w:proofErr w:type="gramStart"/>
        <w:r>
          <w:t>heterogeneity</w:t>
        </w:r>
        <w:proofErr w:type="gramEnd"/>
        <w:r>
          <w:t>”</w:t>
        </w:r>
      </w:ins>
    </w:p>
    <w:p w14:paraId="2B12D441" w14:textId="77777777" w:rsidR="00497226" w:rsidRDefault="00497226">
      <w:pPr>
        <w:pStyle w:val="FirstParagraph"/>
        <w:rPr>
          <w:ins w:id="5" w:author="Anton Olsson Collentine" w:date="2023-06-08T22:17:00Z"/>
        </w:rPr>
      </w:pPr>
    </w:p>
    <w:p w14:paraId="62C0208F" w14:textId="6F7B9BA1" w:rsidR="00497226" w:rsidRDefault="00497226">
      <w:pPr>
        <w:pStyle w:val="FirstParagraph"/>
        <w:rPr>
          <w:ins w:id="6" w:author="Anton Olsson Collentine" w:date="2023-06-08T22:16:00Z"/>
        </w:rPr>
      </w:pPr>
      <w:ins w:id="7" w:author="Anton Olsson Collentine" w:date="2023-06-08T22:13:00Z">
        <w:r>
          <w:t>Abstract:</w:t>
        </w:r>
      </w:ins>
      <w:ins w:id="8" w:author="Anton Olsson Collentine" w:date="2023-06-08T22:16:00Z">
        <w:r>
          <w:t xml:space="preserve"> </w:t>
        </w:r>
      </w:ins>
    </w:p>
    <w:p w14:paraId="3CAED932" w14:textId="0EADC78E" w:rsidR="00750D9E" w:rsidRPr="00750D9E" w:rsidRDefault="00497226" w:rsidP="00D364E9">
      <w:pPr>
        <w:pStyle w:val="FirstParagraph"/>
        <w:rPr>
          <w:ins w:id="9" w:author="Anton Olsson Collentine" w:date="2023-06-08T22:16:00Z"/>
        </w:rPr>
      </w:pPr>
      <w:ins w:id="10" w:author="Anton Olsson Collentine" w:date="2023-06-08T22:16:00Z">
        <w:r>
          <w:t xml:space="preserve">One of the main purposes of meta-analysis is to estimate heterogeneity of effect sizes. </w:t>
        </w:r>
      </w:ins>
      <w:ins w:id="11" w:author="Anton Olsson Collentine" w:date="2023-06-08T22:24:00Z">
        <w:r w:rsidR="00750D9E">
          <w:t>The quality o</w:t>
        </w:r>
      </w:ins>
      <w:ins w:id="12" w:author="Anton Olsson Collentine" w:date="2023-06-08T22:25:00Z">
        <w:r w:rsidR="00750D9E">
          <w:t>f meta-analytic estimates depends in large part on the quality of evidence in primary studies, yet t</w:t>
        </w:r>
      </w:ins>
      <w:ins w:id="13" w:author="Anton Olsson Collentine" w:date="2023-06-08T22:18:00Z">
        <w:r>
          <w:t xml:space="preserve">here exist broad concerns that </w:t>
        </w:r>
      </w:ins>
      <w:ins w:id="14" w:author="Anton Olsson Collentine" w:date="2023-06-08T22:21:00Z">
        <w:r w:rsidR="00750D9E">
          <w:t>proper</w:t>
        </w:r>
      </w:ins>
      <w:ins w:id="15" w:author="Anton Olsson Collentine" w:date="2023-06-08T22:19:00Z">
        <w:r>
          <w:t xml:space="preserve"> measurement</w:t>
        </w:r>
      </w:ins>
      <w:ins w:id="16" w:author="Anton Olsson Collentine" w:date="2023-06-08T22:21:00Z">
        <w:r w:rsidR="00750D9E">
          <w:t xml:space="preserve"> tends to be neglected in much of psychological </w:t>
        </w:r>
      </w:ins>
      <w:ins w:id="17" w:author="Anton Olsson Collentine" w:date="2023-06-08T22:25:00Z">
        <w:r w:rsidR="00750D9E">
          <w:t xml:space="preserve">primary </w:t>
        </w:r>
      </w:ins>
      <w:ins w:id="18" w:author="Anton Olsson Collentine" w:date="2023-06-08T22:21:00Z">
        <w:r w:rsidR="00750D9E">
          <w:t>research</w:t>
        </w:r>
      </w:ins>
      <w:ins w:id="19" w:author="Anton Olsson Collentine" w:date="2023-06-08T22:19:00Z">
        <w:r>
          <w:t xml:space="preserve">. </w:t>
        </w:r>
      </w:ins>
      <w:ins w:id="20" w:author="Anton Olsson Collentine" w:date="2023-06-08T22:17:00Z">
        <w:r>
          <w:t>Such inattention to measurement can also bias heterogeneity estimates</w:t>
        </w:r>
      </w:ins>
      <w:ins w:id="21" w:author="Anton Olsson Collentine" w:date="2023-06-08T22:19:00Z">
        <w:r>
          <w:t xml:space="preserve">. </w:t>
        </w:r>
      </w:ins>
      <w:ins w:id="22" w:author="Anton Olsson Collentine" w:date="2023-06-08T22:28:00Z">
        <w:r w:rsidR="00750D9E">
          <w:t>We perform</w:t>
        </w:r>
      </w:ins>
      <w:ins w:id="23" w:author="Anton Olsson Collentine" w:date="2023-06-08T22:30:00Z">
        <w:r w:rsidR="00D364E9">
          <w:t>ed</w:t>
        </w:r>
      </w:ins>
      <w:ins w:id="24" w:author="Anton Olsson Collentine" w:date="2023-06-08T22:28:00Z">
        <w:r w:rsidR="00750D9E">
          <w:t xml:space="preserve"> a Monte-Carlo simulation study to </w:t>
        </w:r>
      </w:ins>
      <w:ins w:id="25" w:author="Anton Olsson Collentine" w:date="2023-06-08T22:31:00Z">
        <w:r w:rsidR="00D364E9">
          <w:t>examine</w:t>
        </w:r>
      </w:ins>
      <w:ins w:id="26" w:author="Anton Olsson Collentine" w:date="2023-06-08T22:28:00Z">
        <w:r w:rsidR="00750D9E">
          <w:t xml:space="preserve"> the expected bias in heterogeneity estimates due to unreliability in primary studies. </w:t>
        </w:r>
      </w:ins>
      <w:ins w:id="27" w:author="Anton Olsson Collentine" w:date="2023-06-08T22:30:00Z">
        <w:r w:rsidR="00D364E9">
          <w:t>Although unreliability in primary studies can both inflate an</w:t>
        </w:r>
      </w:ins>
      <w:ins w:id="28" w:author="Anton Olsson Collentine" w:date="2023-06-08T22:31:00Z">
        <w:r w:rsidR="00D364E9">
          <w:t xml:space="preserve">d suppress heterogeneity, </w:t>
        </w:r>
      </w:ins>
      <w:ins w:id="29" w:author="Anton Olsson Collentine" w:date="2023-06-08T22:32:00Z">
        <w:r w:rsidR="00D364E9">
          <w:t>our results indicate that under most circumstances</w:t>
        </w:r>
      </w:ins>
      <w:ins w:id="30" w:author="Anton Olsson Collentine" w:date="2023-06-08T22:41:00Z">
        <w:r w:rsidR="000F4F63">
          <w:t xml:space="preserve"> </w:t>
        </w:r>
      </w:ins>
      <w:ins w:id="31" w:author="Anton Olsson Collentine" w:date="2023-06-08T22:32:00Z">
        <w:r w:rsidR="00D364E9">
          <w:t xml:space="preserve">unreliability in primary studies leads to a severe underestimate of heterogeneity in meta-analyses. </w:t>
        </w:r>
      </w:ins>
      <w:ins w:id="32" w:author="Anton Olsson Collentine" w:date="2023-06-08T22:36:00Z">
        <w:r w:rsidR="00D364E9">
          <w:t xml:space="preserve">For a typical effect size </w:t>
        </w:r>
      </w:ins>
      <w:ins w:id="33" w:author="Anton Olsson Collentine" w:date="2023-06-08T22:37:00Z">
        <w:r w:rsidR="00D364E9">
          <w:t xml:space="preserve">heterogeneity can be expected to be underestimated by 15-60%, or more if average reliability in primary studies is below 0.6. </w:t>
        </w:r>
      </w:ins>
      <w:ins w:id="34" w:author="Anton Olsson Collentine" w:date="2023-06-08T22:31:00Z">
        <w:r w:rsidR="00D364E9">
          <w:t>We observed a positive bias in heterogeneity estimates due to unreliability only under specific and arguably uncommon circumstances of (1) actual zero heterogeneity, particularly when mean effect sizes are large, or (2) combinations of very small true heterogeneity, large variance in primary study reliabilities, large mean effect sizes, and a limited number of primary studies.</w:t>
        </w:r>
      </w:ins>
      <w:ins w:id="35" w:author="Anton Olsson Collentine" w:date="2023-06-08T22:39:00Z">
        <w:r w:rsidR="00D364E9">
          <w:t xml:space="preserve"> </w:t>
        </w:r>
      </w:ins>
      <w:ins w:id="36" w:author="Anton Olsson Collentine" w:date="2023-06-08T22:44:00Z">
        <w:r w:rsidR="000F4F63">
          <w:t xml:space="preserve">The severity of the underestimation of heterogeneity could lead to meta-analyses in psychology missing relevant moderators and overgeneralizing outcomes. Unreliability appears to bring truly different effects closer together, thereby obscuring true differences between studies that could be relevant for theory, practice, and future research efforts. </w:t>
        </w:r>
      </w:ins>
      <w:ins w:id="37" w:author="Anton Olsson Collentine" w:date="2023-06-08T22:45:00Z">
        <w:r w:rsidR="000F4F63">
          <w:t>Research on concrete guidance to applied meta-analysts is urgently needed, as s</w:t>
        </w:r>
      </w:ins>
      <w:ins w:id="38" w:author="Anton Olsson Collentine" w:date="2023-06-08T22:40:00Z">
        <w:r w:rsidR="000F4F63">
          <w:t>ophisticated methods for correcting measurement unreliability such as meta-analytic structural equation modeling (MASEM) are only applicable in exceptional cases and corrections based on classical test theory come with caveats and strong assumptions</w:t>
        </w:r>
      </w:ins>
      <w:ins w:id="39" w:author="Anton Olsson Collentine" w:date="2023-06-08T22:42:00Z">
        <w:r w:rsidR="000F4F63">
          <w:t>.</w:t>
        </w:r>
      </w:ins>
    </w:p>
    <w:p w14:paraId="21C6E356" w14:textId="77777777" w:rsidR="00497226" w:rsidRPr="00497226" w:rsidRDefault="00497226">
      <w:pPr>
        <w:pStyle w:val="BodyText"/>
        <w:rPr>
          <w:ins w:id="40" w:author="Anton Olsson Collentine" w:date="2023-06-08T22:10:00Z"/>
        </w:rPr>
        <w:pPrChange w:id="41" w:author="Anton Olsson Collentine" w:date="2023-06-08T22:13:00Z">
          <w:pPr>
            <w:pStyle w:val="FirstParagraph"/>
          </w:pPr>
        </w:pPrChange>
      </w:pPr>
    </w:p>
    <w:p w14:paraId="6E576888" w14:textId="68A46F1E" w:rsidR="00D810A0" w:rsidRDefault="2BD7E38F">
      <w:pPr>
        <w:pStyle w:val="FirstParagraph"/>
      </w:pPr>
      <w:bookmarkStart w:id="42" w:name="_Hlk137220491"/>
      <w:r>
        <w:t>Estimating heterogeneity of effect sizes is usually considered the main purpose of meta-analysis</w:t>
      </w:r>
      <w:r w:rsidR="1620CA9B">
        <w:t>,</w:t>
      </w:r>
      <w:r>
        <w:t xml:space="preserve"> </w:t>
      </w:r>
      <w:r w:rsidR="705F9FAA">
        <w:t xml:space="preserve">alongside </w:t>
      </w:r>
      <w:r>
        <w:t>estimating an average effect size. Heterogeneity of effect sizes (henceforth referred to as heterogeneity) refers to an effect size’s sensitivity to variability in study design</w:t>
      </w:r>
      <w:r w:rsidR="361CD193">
        <w:t xml:space="preserve"> fea</w:t>
      </w:r>
      <w:r w:rsidR="008E152D">
        <w:t>t</w:t>
      </w:r>
      <w:r w:rsidR="361CD193">
        <w:t>ures related to</w:t>
      </w:r>
      <w:r w:rsidR="526F485F">
        <w:t xml:space="preserve"> the type of </w:t>
      </w:r>
      <w:r w:rsidR="607106D2">
        <w:t>(</w:t>
      </w:r>
      <w:r w:rsidR="50D377FE">
        <w:t>1</w:t>
      </w:r>
      <w:bookmarkStart w:id="43" w:name="_Hlk136434652"/>
      <w:r w:rsidR="50D377FE">
        <w:t xml:space="preserve">) sample, </w:t>
      </w:r>
      <w:r w:rsidR="75B114AA">
        <w:t>(</w:t>
      </w:r>
      <w:r w:rsidR="50D377FE">
        <w:t xml:space="preserve">2) setting, </w:t>
      </w:r>
      <w:r w:rsidR="0C61534E">
        <w:t>(</w:t>
      </w:r>
      <w:r w:rsidR="50D377FE">
        <w:t>3) treatment variable</w:t>
      </w:r>
      <w:r w:rsidR="540B18C0">
        <w:t>,</w:t>
      </w:r>
      <w:r w:rsidR="50D377FE">
        <w:t xml:space="preserve"> and </w:t>
      </w:r>
      <w:r w:rsidR="7EBB02A7">
        <w:t>(</w:t>
      </w:r>
      <w:r w:rsidR="50D377FE">
        <w:t>4) measurement</w:t>
      </w:r>
      <w:r w:rsidR="0F8CDFEA">
        <w:t xml:space="preserve">s </w:t>
      </w:r>
      <w:bookmarkEnd w:id="43"/>
      <w:r w:rsidR="50D377FE">
        <w:t xml:space="preserve">(e.g., </w:t>
      </w:r>
      <w:proofErr w:type="spellStart"/>
      <w:r w:rsidR="45E833A7">
        <w:t>Shadish</w:t>
      </w:r>
      <w:proofErr w:type="spellEnd"/>
      <w:r w:rsidR="45E833A7">
        <w:t xml:space="preserve">, Cook, &amp; </w:t>
      </w:r>
      <w:r w:rsidR="50D377FE">
        <w:t>Campbell, 20</w:t>
      </w:r>
      <w:r w:rsidR="6EDF5282">
        <w:t>02</w:t>
      </w:r>
      <w:r w:rsidR="50D377FE">
        <w:t>). Heterogeneity is a</w:t>
      </w:r>
      <w:r w:rsidR="1EF3567F">
        <w:t>n important</w:t>
      </w:r>
      <w:r w:rsidR="00E321C7">
        <w:t xml:space="preserve"> </w:t>
      </w:r>
      <w:r w:rsidR="50D377FE">
        <w:t xml:space="preserve">outcome in meta-analysis </w:t>
      </w:r>
      <w:r w:rsidR="00A15A8F">
        <w:t xml:space="preserve">for </w:t>
      </w:r>
      <w:r w:rsidR="50D377FE">
        <w:t xml:space="preserve">several reasons. First, its presence signals the existence of moderators and so can be seen as an opportunity for theoretical development (Simons et al., 2017). Second, heterogeneity affects the implementation of research by </w:t>
      </w:r>
      <w:r w:rsidR="519C9B4F">
        <w:t>i</w:t>
      </w:r>
      <w:r>
        <w:t>ndicating that an intervention may not be equally effective under all conditions or for</w:t>
      </w:r>
      <w:r w:rsidR="70C47C91">
        <w:t xml:space="preserve"> everyone</w:t>
      </w:r>
      <w:r>
        <w:t xml:space="preserve">. Third, the presence of heterogeneity changes the interpretation of the average effect size derived in </w:t>
      </w:r>
      <w:r w:rsidR="6FDF1D2E">
        <w:t xml:space="preserve">a </w:t>
      </w:r>
      <w:r>
        <w:t xml:space="preserve">meta-analysis from the true population effect size (under homogeneity) to the average of true subpopulation effect sizes (under heterogeneity). As </w:t>
      </w:r>
      <w:r>
        <w:lastRenderedPageBreak/>
        <w:t>such, estimating heterogeneity with minimal bias is of central importance to meta-analysis (for a more extensive discussion on the importance of heterogeneity, see Olsson Collentine et al., 2020; Simons, 2017).</w:t>
      </w:r>
    </w:p>
    <w:bookmarkEnd w:id="42"/>
    <w:p w14:paraId="6E576889" w14:textId="1D6D65E4" w:rsidR="00D810A0" w:rsidRDefault="2BD7E38F">
      <w:pPr>
        <w:pStyle w:val="BodyText"/>
      </w:pPr>
      <w:r>
        <w:t>Meta-analytic estimates depend on the quality of data in primary studies. However, there is concern that researchers in psychology tend to neglect proper measurement (Flake &amp; Fried, 2020) to the extent that psychology can be said to be in a measurement crisis (Kane et al., 2021). For example, Flake et al. (2017) report that although latent constructs are widely examined in personality and social psychology, researchers barely report any of the validity evidence required to ascertain the extent to which implemented scales measure the constructs of interest. Such inattention to measurement can also bias heterogeneity estimates. We will focus here on</w:t>
      </w:r>
      <w:r w:rsidR="6357B299">
        <w:t xml:space="preserve"> the</w:t>
      </w:r>
      <w:r>
        <w:t xml:space="preserve"> reliability of measurement (defined in classical test theory as the ratio of true score variance to measurement error variance; e.g., Lord &amp; Novick, 1968), which is the </w:t>
      </w:r>
      <w:proofErr w:type="gramStart"/>
      <w:r>
        <w:t>only  evidence</w:t>
      </w:r>
      <w:proofErr w:type="gramEnd"/>
      <w:r>
        <w:t xml:space="preserve"> </w:t>
      </w:r>
      <w:r w:rsidR="577F30D8">
        <w:t>on measurement quality that</w:t>
      </w:r>
      <w:r>
        <w:t xml:space="preserve"> researchers report consistently (Flake et al., 2017), and which can be corrected for in meta-analysis (</w:t>
      </w:r>
      <w:r w:rsidR="6994DFC2">
        <w:t xml:space="preserve">Hedges &amp; Olkin, 1985; </w:t>
      </w:r>
      <w:r>
        <w:t>Hunter &amp; Schmidt; 2015).</w:t>
      </w:r>
    </w:p>
    <w:p w14:paraId="6E57688A" w14:textId="6C501211" w:rsidR="00D810A0" w:rsidRDefault="2BD7E38F">
      <w:pPr>
        <w:pStyle w:val="BodyText"/>
      </w:pPr>
      <w:r>
        <w:t>Measurement error (imperfect reliability) is present in any empirical effect size estimate and systematically attenuates observed effect sizes compared to true underlying effect sizes</w:t>
      </w:r>
      <w:r w:rsidR="2AF789FD">
        <w:t xml:space="preserve"> (Spearman, 1904)</w:t>
      </w:r>
      <w:r>
        <w:t>. This affects heterogeneity estimates, which from a statistical perspective</w:t>
      </w:r>
      <w:r w:rsidR="7F884B34">
        <w:t>,</w:t>
      </w:r>
      <w:r>
        <w:t xml:space="preserve"> estimate the variance between true effect sizes. However, reliability is not necessarily accounted for in heterogeneity estimates, because ‘true’ underlying effect sizes </w:t>
      </w:r>
      <w:r w:rsidR="008B1742">
        <w:t xml:space="preserve">generally </w:t>
      </w:r>
      <w:r>
        <w:t>refer to two different entities</w:t>
      </w:r>
      <w:r w:rsidR="008B1742">
        <w:t>:</w:t>
      </w:r>
      <w:r>
        <w:t xml:space="preserve"> Either effect sizes free from sampling error, or effect sizes free from both sampling error and measurement </w:t>
      </w:r>
      <w:r w:rsidR="008B1742">
        <w:t>error</w:t>
      </w:r>
      <w:r>
        <w:t xml:space="preserve">. Whereas all meta-analytic models attempt to correct for sampling error in their estimates, correcting for measurement </w:t>
      </w:r>
      <w:r w:rsidR="39FDD216">
        <w:t xml:space="preserve">errors </w:t>
      </w:r>
      <w:r>
        <w:t xml:space="preserve">is </w:t>
      </w:r>
      <w:r w:rsidR="6DBCFE23">
        <w:t>ex</w:t>
      </w:r>
      <w:r>
        <w:t>plicit</w:t>
      </w:r>
      <w:r w:rsidR="168B59CD">
        <w:t>ly modelled</w:t>
      </w:r>
      <w:r>
        <w:t xml:space="preserve"> </w:t>
      </w:r>
      <w:r w:rsidR="3720B126">
        <w:t xml:space="preserve">(alongside other measurement artifacts) </w:t>
      </w:r>
      <w:r>
        <w:t xml:space="preserve">only in the </w:t>
      </w:r>
      <w:r w:rsidR="429D9C53">
        <w:t xml:space="preserve">psychometric meta-analysis </w:t>
      </w:r>
      <w:r w:rsidR="6DCC5D9B">
        <w:t xml:space="preserve">approach </w:t>
      </w:r>
      <w:r w:rsidR="0A47CD43">
        <w:t>by</w:t>
      </w:r>
      <w:r>
        <w:t xml:space="preserve"> Hunter &amp; Schmidt (2015). This has consequences for heterogeneity estimates reported in many areas of psychology. Inattention to measurement reliability and how it affects heterogeneity estimates can lead </w:t>
      </w:r>
      <w:r w:rsidR="4000E3FA">
        <w:t xml:space="preserve">meta-analysts </w:t>
      </w:r>
      <w:r>
        <w:t xml:space="preserve">to misinterpret their average effect size estimate, ignore the presence of </w:t>
      </w:r>
      <w:r w:rsidR="512B0EFC">
        <w:t>theoretically or practically relevant</w:t>
      </w:r>
      <w:r w:rsidR="00667AF6">
        <w:t xml:space="preserve"> </w:t>
      </w:r>
      <w:r>
        <w:t xml:space="preserve">moderators or search for (and discover) non-existent moderators, </w:t>
      </w:r>
      <w:r w:rsidR="54A9B124">
        <w:t xml:space="preserve">over-generalize outcomes, </w:t>
      </w:r>
      <w:r>
        <w:t>and implement research interventions inappropriately.</w:t>
      </w:r>
    </w:p>
    <w:p w14:paraId="6E57688B" w14:textId="697A5511" w:rsidR="00D810A0" w:rsidRDefault="2BD7E38F">
      <w:pPr>
        <w:pStyle w:val="BodyText"/>
      </w:pPr>
      <w:r>
        <w:t xml:space="preserve">Meta-analyses in psychology rarely correct for unreliability in primary study measurements. </w:t>
      </w:r>
      <w:proofErr w:type="spellStart"/>
      <w:r>
        <w:t>Wiernick</w:t>
      </w:r>
      <w:proofErr w:type="spellEnd"/>
      <w:r>
        <w:t xml:space="preserve"> and Dahlke (2020) report</w:t>
      </w:r>
      <w:r w:rsidR="752C6FB1">
        <w:t>ed</w:t>
      </w:r>
      <w:r>
        <w:t xml:space="preserve"> that among the 71 meta-analytic studies published in the journal Psychological Bulletin between 2016 and 2018, only 6/71 (8%) corrected for unreliability. Similarly, Schmidt (2010) report</w:t>
      </w:r>
      <w:r w:rsidR="2A1A7DF6">
        <w:t>ed</w:t>
      </w:r>
      <w:r>
        <w:t xml:space="preserve"> that only 19/199 (10%) of the meta-analytic studies published in the same journal between 1978 - 2006 corrected for any measurement artifacts. The exception is the subfield of </w:t>
      </w:r>
      <w:r w:rsidR="703067E3">
        <w:t>i</w:t>
      </w:r>
      <w:r>
        <w:t>ndustrial-</w:t>
      </w:r>
      <w:r w:rsidR="39B3B925">
        <w:t>o</w:t>
      </w:r>
      <w:r>
        <w:t xml:space="preserve">rganizational studies where corrections tend to be more common (e.g., Cortina, 2003; </w:t>
      </w:r>
      <w:proofErr w:type="spellStart"/>
      <w:r>
        <w:t>Anguinis</w:t>
      </w:r>
      <w:proofErr w:type="spellEnd"/>
      <w:r>
        <w:t>, 2011).</w:t>
      </w:r>
    </w:p>
    <w:p w14:paraId="6E57688C" w14:textId="55847E26" w:rsidR="00D810A0" w:rsidRDefault="0436A879">
      <w:pPr>
        <w:pStyle w:val="BodyText"/>
      </w:pPr>
      <w:r>
        <w:t xml:space="preserve">One reason that few meta-analysts correct for unreliability could be that correcting for unreliability </w:t>
      </w:r>
      <w:r w:rsidR="3F128541">
        <w:t xml:space="preserve">has </w:t>
      </w:r>
      <w:r w:rsidR="4FCC2AD8">
        <w:t xml:space="preserve">long </w:t>
      </w:r>
      <w:r w:rsidR="3F128541">
        <w:t xml:space="preserve">been </w:t>
      </w:r>
      <w:r w:rsidR="5D73B1BE">
        <w:t>controversial (</w:t>
      </w:r>
      <w:r>
        <w:t xml:space="preserve">for arguments spanning the last century, see Table 2 of LeBreton et al., 2017). On the one hand, correcting for unreliability is seen by some as conceptually problematic because it inflates effect size estimates to match a </w:t>
      </w:r>
      <w:r>
        <w:lastRenderedPageBreak/>
        <w:t xml:space="preserve">hypothetical and unachievable scenario of perfect measurement (e.g., Seymour, 1988; LeBreton et al., 2017). Systematically correcting for unreliability may also lead to </w:t>
      </w:r>
      <w:r w:rsidR="749E020E">
        <w:t xml:space="preserve">an </w:t>
      </w:r>
      <w:r>
        <w:t xml:space="preserve">overestimation of effect sizes, because reliability estimates are lower bound estimates </w:t>
      </w:r>
      <w:r w:rsidR="4803B827">
        <w:t>of the true reliability</w:t>
      </w:r>
      <w:r>
        <w:t xml:space="preserve"> (i.e., a reliability estimate of 0.8 implies the reliability is between 0.8 - 1). Even worse, the most </w:t>
      </w:r>
      <w:r w:rsidR="73F90C4E">
        <w:t>popular</w:t>
      </w:r>
      <w:r>
        <w:t xml:space="preserve"> estimate of reliability in psychology (Cronbach’s </w:t>
      </w:r>
      <w:r w:rsidR="3306D295">
        <w:t>A</w:t>
      </w:r>
      <w:r w:rsidR="105E8790">
        <w:t>lpha; Flake et al., 2017), as well as improvements thereof, tend to underestimate the lower bound of reliability (</w:t>
      </w:r>
      <w:proofErr w:type="spellStart"/>
      <w:r w:rsidR="7F4798AD">
        <w:t>Sijtsma</w:t>
      </w:r>
      <w:proofErr w:type="spellEnd"/>
      <w:r w:rsidR="7F4798AD">
        <w:t xml:space="preserve">, </w:t>
      </w:r>
      <w:r>
        <w:t xml:space="preserve">2008). Moreover, from a pragmatic meta-analytic perspective, effect sizes appear to often be overestimated in psychology (e.g., </w:t>
      </w:r>
      <w:proofErr w:type="spellStart"/>
      <w:r>
        <w:t>Kvarven</w:t>
      </w:r>
      <w:proofErr w:type="spellEnd"/>
      <w:r>
        <w:t xml:space="preserve"> et al., 2019; Schäfer &amp; </w:t>
      </w:r>
      <w:proofErr w:type="spellStart"/>
      <w:r>
        <w:t>Scharz</w:t>
      </w:r>
      <w:proofErr w:type="spellEnd"/>
      <w:r>
        <w:t>, 2019; Scheel et al., 2020) due to selective reporting based on the significance of outcomes (Simmons et al., 2011) and publication bias (</w:t>
      </w:r>
      <w:r w:rsidR="2A3B689F">
        <w:t>Thornton &amp; Lee, 2000</w:t>
      </w:r>
      <w:r w:rsidR="51B4A789">
        <w:t>)</w:t>
      </w:r>
      <w:r>
        <w:t xml:space="preserve">, so correcting for unreliability may inflate meta-analytic estimates even further and lead to estimates further from their true values rather than closer. On the other hand, researchers in psychology are typically interested in latent constructs rather than observed measures. As such, neglecting measurement </w:t>
      </w:r>
      <w:r w:rsidR="534B7EE7">
        <w:t>errors</w:t>
      </w:r>
      <w:r>
        <w:t xml:space="preserve"> means that computed estimates do not correspond to the entity of interest. From this perspective, correcting for unreliability is desirable even if doing so is challenging (e.g., Oswald et al., 2015; Hunter &amp; Schmidt, 2015), although treating </w:t>
      </w:r>
      <w:proofErr w:type="spellStart"/>
      <w:r>
        <w:t>disattenuated</w:t>
      </w:r>
      <w:proofErr w:type="spellEnd"/>
      <w:r>
        <w:t xml:space="preserve"> effect sizes as directly comparable to latent scores requires </w:t>
      </w:r>
      <w:r w:rsidR="4D27A4CB">
        <w:t xml:space="preserve">strong </w:t>
      </w:r>
      <w:r>
        <w:t>assumptions (</w:t>
      </w:r>
      <w:proofErr w:type="spellStart"/>
      <w:r>
        <w:t>Borsboom</w:t>
      </w:r>
      <w:proofErr w:type="spellEnd"/>
      <w:r>
        <w:t xml:space="preserve"> &amp; </w:t>
      </w:r>
      <w:proofErr w:type="spellStart"/>
      <w:r>
        <w:t>Mellenbergh</w:t>
      </w:r>
      <w:proofErr w:type="spellEnd"/>
      <w:r>
        <w:t xml:space="preserve">, 2002). In the end, whether correcting for unreliability or not, authors and consumers of meta-analyses need to be aware of how </w:t>
      </w:r>
      <w:r w:rsidR="5299B5CE">
        <w:t>unreliability of measurement</w:t>
      </w:r>
      <w:r>
        <w:t xml:space="preserve"> affects heterogeneity estimates.</w:t>
      </w:r>
    </w:p>
    <w:p w14:paraId="6E57688D" w14:textId="77777777" w:rsidR="00D810A0" w:rsidRDefault="00B04ED6">
      <w:pPr>
        <w:pStyle w:val="Heading2"/>
      </w:pPr>
      <w:bookmarkStart w:id="44" w:name="X4ab900af5dd8ec82109520d241c4e793fa78e9a"/>
      <w:r>
        <w:t xml:space="preserve">Bias in heterogeneity estimates due to </w:t>
      </w:r>
      <w:proofErr w:type="gramStart"/>
      <w:r>
        <w:t>unreliability</w:t>
      </w:r>
      <w:proofErr w:type="gramEnd"/>
    </w:p>
    <w:p w14:paraId="6E57688E" w14:textId="5DF22BBB" w:rsidR="00D810A0" w:rsidRDefault="5427F644">
      <w:pPr>
        <w:pStyle w:val="FirstParagraph"/>
      </w:pPr>
      <w:r>
        <w:t>In classical test theory (CTT), reliability of measurement (</w:t>
      </w:r>
      <m:oMath>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is defined as the proportion </w:t>
      </w:r>
      <w:r w:rsidR="2F5E2226">
        <w:t>of</w:t>
      </w:r>
      <w:r>
        <w:t xml:space="preserve"> true score variance (</w:t>
      </w:r>
      <m:oMath>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oMath>
      <w:r>
        <w:t>) to observed score variance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and is presumed to be constant for all participants in a sample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We use unreliability of measurement to refer to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sub>
        </m:sSub>
      </m:oMath>
      <w:r>
        <w:t xml:space="preserve">. Imperfect reliability in measurements leads to attenuation of observed effect sizes. For product-moment correlations the observed correlation can be computed as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where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is the observed correlation between the variables </w:t>
      </w:r>
      <m:oMath>
        <m:r>
          <w:rPr>
            <w:rFonts w:ascii="Cambria Math" w:hAnsi="Cambria Math"/>
          </w:rPr>
          <m:t>X</m:t>
        </m:r>
      </m:oMath>
      <w:r>
        <w:t xml:space="preserve"> and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true correlation (with or without sampling error) and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t xml:space="preserve"> are the measurement reliabilities for </w:t>
      </w:r>
      <m:oMath>
        <m:r>
          <w:rPr>
            <w:rFonts w:ascii="Cambria Math" w:hAnsi="Cambria Math"/>
          </w:rPr>
          <m:t>X</m:t>
        </m:r>
      </m:oMath>
      <w:r>
        <w:t xml:space="preserve"> </w:t>
      </w:r>
      <w:bookmarkStart w:id="45" w:name="_Int_Tonu7Su2"/>
      <w:r>
        <w:t>and</w:t>
      </w:r>
      <w:bookmarkEnd w:id="45"/>
      <w:r>
        <w:t xml:space="preserve"> </w:t>
      </w:r>
      <m:oMath>
        <m:r>
          <w:rPr>
            <w:rFonts w:ascii="Cambria Math" w:hAnsi="Cambria Math"/>
          </w:rPr>
          <m:t>Y</m:t>
        </m:r>
      </m:oMath>
      <w:r>
        <w:t xml:space="preserve">. As such, correcting for unreliability is straightforward for product-moment correlations, but can also be done for other effect size types (Wiernick and Dahlke, 2020). A corrected correlation should also have its sampling variance corrected. This is inflated by a factor equal to the square of the reliabilities, such that if </w:t>
      </w:r>
      <m:oMath>
        <m:r>
          <w:rPr>
            <w:rFonts w:ascii="Cambria Math" w:hAnsi="Cambria Math"/>
          </w:rPr>
          <m:t>a</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then the corrected sampling variance </w:t>
      </w:r>
      <m:oMath>
        <m:sSub>
          <m:sSubPr>
            <m:ctrlPr>
              <w:rPr>
                <w:rFonts w:ascii="Cambria Math" w:hAnsi="Cambria Math"/>
              </w:rPr>
            </m:ctrlPr>
          </m:sSubPr>
          <m:e>
            <m:r>
              <w:rPr>
                <w:rFonts w:ascii="Cambria Math" w:hAnsi="Cambria Math"/>
              </w:rPr>
              <m:t>V</m:t>
            </m:r>
          </m:e>
          <m:sub>
            <m:r>
              <w:rPr>
                <w:rFonts w:ascii="Cambria Math" w:hAnsi="Cambria Math"/>
              </w:rPr>
              <m:t>ρ</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w:r>
        <w:t xml:space="preserve"> (e.g., </w:t>
      </w:r>
      <w:proofErr w:type="spellStart"/>
      <w:r>
        <w:t>Borenstein</w:t>
      </w:r>
      <w:proofErr w:type="spellEnd"/>
      <w:r>
        <w:t xml:space="preserve">, 2009, p. 343). </w:t>
      </w:r>
      <w:r w:rsidR="00E321C7">
        <w:t xml:space="preserve">Reliability is usually assumed to be known (but see Charles, 2005; Raju et al., 1991), </w:t>
      </w:r>
      <w:r>
        <w:t xml:space="preserve">Imperfect reliability in primary studies </w:t>
      </w:r>
      <w:r w:rsidR="00BA3C7D">
        <w:t xml:space="preserve">can both increase and suppress </w:t>
      </w:r>
      <w:r w:rsidR="00106396">
        <w:t xml:space="preserve">true </w:t>
      </w:r>
      <w:r>
        <w:t>heterogeneity</w:t>
      </w:r>
      <w:r w:rsidR="00106396">
        <w:t>.</w:t>
      </w:r>
    </w:p>
    <w:p w14:paraId="6E57688F" w14:textId="698C80B8" w:rsidR="00D810A0" w:rsidRDefault="00106396">
      <w:pPr>
        <w:pStyle w:val="BodyText"/>
      </w:pPr>
      <w:r>
        <w:t xml:space="preserve">Heterogeneity is </w:t>
      </w:r>
      <w:r w:rsidR="004A2468">
        <w:t>inflated</w:t>
      </w:r>
      <w:r>
        <w:t xml:space="preserve"> in </w:t>
      </w:r>
      <w:r w:rsidR="0436A879">
        <w:t xml:space="preserve">heterogeneity estimates of uncorrected effect sizes due to the variability in reliability between primary studies. This is because the attenuation in effect size will then differ from study to study, which results in differences across studies in observed effect sizes beyond their true variability. This is most easily </w:t>
      </w:r>
      <w:r w:rsidR="6AAACFFC">
        <w:t xml:space="preserve">illustrated </w:t>
      </w:r>
      <w:r w:rsidR="0436A879">
        <w:t xml:space="preserve">by assuming a common true effect size </w:t>
      </w:r>
      <m:oMath>
        <m:r>
          <w:rPr>
            <w:rFonts w:ascii="Cambria Math" w:hAnsi="Cambria Math"/>
          </w:rPr>
          <m:t>μ</m:t>
        </m:r>
      </m:oMath>
      <w:r w:rsidR="0436A879">
        <w:t xml:space="preserve"> across studies (i.e., a fixed effect and no true heterogeneity) and infinite sample size within studies. Any observed effect size </w:t>
      </w:r>
      <m:oMath>
        <m:acc>
          <m:accPr>
            <m:ctrlPr>
              <w:rPr>
                <w:rFonts w:ascii="Cambria Math" w:hAnsi="Cambria Math"/>
              </w:rPr>
            </m:ctrlPr>
          </m:accPr>
          <m:e>
            <m:r>
              <w:rPr>
                <w:rFonts w:ascii="Cambria Math" w:hAnsi="Cambria Math"/>
              </w:rPr>
              <m:t>μ</m:t>
            </m:r>
          </m:e>
        </m:acc>
      </m:oMath>
      <w:r w:rsidR="0436A879">
        <w:t xml:space="preserve"> can then be seen as the true effect size </w:t>
      </w:r>
      <m:oMath>
        <m:r>
          <w:rPr>
            <w:rFonts w:ascii="Cambria Math" w:hAnsi="Cambria Math"/>
          </w:rPr>
          <m:t>μ</m:t>
        </m:r>
      </m:oMath>
      <w:r w:rsidR="0436A879">
        <w:t xml:space="preserve"> multiplied by a study’s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rsidR="0436A879">
        <w:t xml:space="preserve"> (assuming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436A879">
        <w:t xml:space="preserve">). Hence, the distribution of observed effect sizes is the true effect size </w:t>
      </w:r>
      <m:oMath>
        <m:r>
          <w:rPr>
            <w:rFonts w:ascii="Cambria Math" w:hAnsi="Cambria Math"/>
          </w:rPr>
          <m:t>μ</m:t>
        </m:r>
      </m:oMath>
      <w:r w:rsidR="0436A879">
        <w:t xml:space="preserve"> multiplied by the distribution of </w:t>
      </w:r>
      <w:bookmarkStart w:id="46" w:name="_Int_yJoYW3Qh"/>
      <w:r w:rsidR="0436A879">
        <w:t>reliabilities</w:t>
      </w:r>
      <w:bookmarkEnd w:id="46"/>
      <w:r w:rsidR="0436A879">
        <w:t xml:space="preserve"> across studies. That is, </w:t>
      </w:r>
      <w:commentRangeStart w:id="47"/>
      <m:oMath>
        <m:acc>
          <m:accPr>
            <m:ctrlPr>
              <w:rPr>
                <w:rFonts w:ascii="Cambria Math" w:hAnsi="Cambria Math"/>
              </w:rPr>
            </m:ctrlPr>
          </m:accPr>
          <m:e>
            <m:r>
              <w:rPr>
                <w:rFonts w:ascii="Cambria Math" w:hAnsi="Cambria Math"/>
              </w:rPr>
              <m:t>mu</m:t>
            </m:r>
          </m:e>
        </m:acc>
        <m:r>
          <m:rPr>
            <m:sty m:val="p"/>
          </m:rPr>
          <w:rPr>
            <w:rFonts w:ascii="Cambria Math" w:hAnsi="Cambria Math"/>
          </w:rPr>
          <m:t>∼</m:t>
        </m:r>
        <w:commentRangeEnd w:id="47"/>
        <m:r>
          <m:rPr>
            <m:sty m:val="p"/>
          </m:rPr>
          <w:rPr>
            <w:rStyle w:val="CommentReference"/>
          </w:rPr>
          <w:commentReference w:id="47"/>
        </m:r>
        <m:r>
          <w:rPr>
            <w:rFonts w:ascii="Cambria Math" w:hAnsi="Cambria Math"/>
          </w:rPr>
          <m:t>μ</m:t>
        </m:r>
        <m:r>
          <m:rPr>
            <m:sty m:val="p"/>
          </m:rPr>
          <w:rPr>
            <w:rFonts w:ascii="Cambria Math" w:hAnsi="Cambria Math"/>
          </w:rPr>
          <m:t>×</m:t>
        </m:r>
        <m:r>
          <w:rPr>
            <w:rFonts w:ascii="Cambria Math" w:hAnsi="Cambria Math"/>
          </w:rPr>
          <m:t>N</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μ</m:t>
        </m:r>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μ</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where </w:t>
      </w:r>
      <m:oMath>
        <m:acc>
          <m:accPr>
            <m:chr m:val="‾"/>
            <m:ctrlPr>
              <w:rPr>
                <w:rFonts w:ascii="Cambria Math" w:hAnsi="Cambria Math"/>
              </w:rPr>
            </m:ctrlPr>
          </m:accPr>
          <m:e>
            <m:r>
              <w:rPr>
                <w:rFonts w:ascii="Cambria Math" w:hAnsi="Cambria Math"/>
              </w:rPr>
              <m:t>R</m:t>
            </m:r>
          </m:e>
        </m:acc>
      </m:oMath>
      <w:r w:rsidR="0436A879">
        <w:t xml:space="preserve"> is the average reliability across studies and </w:t>
      </w:r>
      <m:oMath>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its standard deviation. Because reliability lies between 0 – 1, under these conditions imperfect reliability implies that the observed average effect size will be less than the true effect size by a factor </w:t>
      </w:r>
      <m:oMath>
        <m:acc>
          <m:accPr>
            <m:chr m:val="‾"/>
            <m:ctrlPr>
              <w:rPr>
                <w:rFonts w:ascii="Cambria Math" w:hAnsi="Cambria Math"/>
              </w:rPr>
            </m:ctrlPr>
          </m:accPr>
          <m:e>
            <m:r>
              <w:rPr>
                <w:rFonts w:ascii="Cambria Math" w:hAnsi="Cambria Math"/>
              </w:rPr>
              <m:t>R</m:t>
            </m:r>
          </m:e>
        </m:acc>
      </m:oMath>
      <w:r w:rsidR="0436A879">
        <w:t xml:space="preserve"> and estimated heterogeneity will be larger than true heterogeneity (i.e., zero) by the product of </w:t>
      </w:r>
      <m:oMath>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oMath>
      <w:r w:rsidR="0436A879">
        <w:t xml:space="preserve"> (if heterogeneity is expressed as standard deviation rather than variance). </w:t>
      </w:r>
      <w:commentRangeStart w:id="48"/>
      <w:commentRangeStart w:id="49"/>
      <w:r w:rsidR="0436A879">
        <w:t xml:space="preserve">That is, variability in reliability across studies </w:t>
      </w:r>
      <w:r>
        <w:t xml:space="preserve">is a force that </w:t>
      </w:r>
      <w:r w:rsidR="004A2468">
        <w:t>inflates</w:t>
      </w:r>
      <w:r>
        <w:t xml:space="preserve"> heterogeneity </w:t>
      </w:r>
      <w:proofErr w:type="gramStart"/>
      <w:r>
        <w:t xml:space="preserve">depending  </w:t>
      </w:r>
      <w:r w:rsidR="0436A879">
        <w:t>on</w:t>
      </w:r>
      <w:proofErr w:type="gramEnd"/>
      <w:r w:rsidR="0436A879">
        <w:t xml:space="preserve"> the size of the true effect size.</w:t>
      </w:r>
      <w:commentRangeEnd w:id="48"/>
      <w:r w:rsidR="00B04ED6">
        <w:rPr>
          <w:rStyle w:val="CommentReference"/>
        </w:rPr>
        <w:commentReference w:id="48"/>
      </w:r>
      <w:commentRangeEnd w:id="49"/>
      <w:r w:rsidR="00F3407C">
        <w:rPr>
          <w:rStyle w:val="CommentReference"/>
        </w:rPr>
        <w:commentReference w:id="49"/>
      </w:r>
      <w:r w:rsidR="0436A879">
        <w:t xml:space="preserve"> Table 1 illustrates this effect for three studies with differing reliability and zero true heterogeneity.</w:t>
      </w:r>
    </w:p>
    <w:p w14:paraId="6E576890" w14:textId="77777777" w:rsidR="00D810A0" w:rsidRDefault="00B04ED6">
      <w:pPr>
        <w:pStyle w:val="BodyText"/>
      </w:pPr>
      <w:r>
        <w:t>Table 1.</w:t>
      </w:r>
    </w:p>
    <w:p w14:paraId="6E576891" w14:textId="1855870A" w:rsidR="00D810A0" w:rsidRDefault="2BD7E38F">
      <w:pPr>
        <w:pStyle w:val="BodyText"/>
      </w:pPr>
      <w:r w:rsidRPr="6CC26E0D">
        <w:rPr>
          <w:i/>
          <w:iCs/>
        </w:rPr>
        <w:t xml:space="preserve">Variance in </w:t>
      </w:r>
      <w:proofErr w:type="gramStart"/>
      <w:r w:rsidRPr="6CC26E0D">
        <w:rPr>
          <w:i/>
          <w:iCs/>
        </w:rPr>
        <w:t xml:space="preserve">reliability </w:t>
      </w:r>
      <w:r w:rsidR="00106396">
        <w:rPr>
          <w:i/>
          <w:iCs/>
        </w:rPr>
        <w:t xml:space="preserve"> </w:t>
      </w:r>
      <w:r w:rsidR="004A2468">
        <w:rPr>
          <w:i/>
          <w:iCs/>
        </w:rPr>
        <w:t>inflates</w:t>
      </w:r>
      <w:proofErr w:type="gramEnd"/>
      <w:r w:rsidRPr="6CC26E0D">
        <w:rPr>
          <w:i/>
          <w:iCs/>
        </w:rPr>
        <w:t xml:space="preserve"> heterogeneity </w:t>
      </w:r>
      <w:r w:rsidR="00106396">
        <w:rPr>
          <w:i/>
          <w:iCs/>
        </w:rPr>
        <w:t xml:space="preserve">in combination with </w:t>
      </w:r>
      <w:r w:rsidRPr="6CC26E0D">
        <w:rPr>
          <w:i/>
          <w:iCs/>
        </w:rPr>
        <w:t xml:space="preserve"> increase</w:t>
      </w:r>
      <w:r w:rsidR="00106396">
        <w:rPr>
          <w:i/>
          <w:iCs/>
        </w:rPr>
        <w:t>d</w:t>
      </w:r>
      <w:r w:rsidRPr="6CC26E0D">
        <w:rPr>
          <w:i/>
          <w:iCs/>
        </w:rPr>
        <w:t xml:space="preserve"> average effect size</w:t>
      </w:r>
      <w:r w:rsidR="00F30A90">
        <w:rPr>
          <w:i/>
          <w:iCs/>
        </w:rPr>
        <w:t xml:space="preserve"> and leads to overestimated heterogeneity in a fixed effects model</w:t>
      </w:r>
    </w:p>
    <w:p w14:paraId="6E576892" w14:textId="77777777" w:rsidR="00D810A0" w:rsidRDefault="00B04ED6">
      <w:pPr>
        <w:pStyle w:val="SourceCode"/>
      </w:pPr>
      <w:r>
        <w:rPr>
          <w:rStyle w:val="VerbatimChar"/>
        </w:rPr>
        <w:t>[1] "Table 1 approximately here. Cannot be printed nicely to Word, see tables.pdf"</w:t>
      </w:r>
    </w:p>
    <w:p w14:paraId="6E576893" w14:textId="496B1962" w:rsidR="00D810A0" w:rsidRDefault="00106396">
      <w:pPr>
        <w:pStyle w:val="FirstParagraph"/>
      </w:pPr>
      <w:r>
        <w:t>Heterogeneity is suppressed</w:t>
      </w:r>
      <w:r w:rsidR="2BD7E38F">
        <w:t xml:space="preserve"> in heterogeneity estimates of uncorrected effect sizes because in absolute terms larger effect sizes are more attenuated by a given reliability. That is, although the attenuation formula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implies that any effect size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2BD7E38F">
        <w:t xml:space="preserve"> will be attenuated by the same proportion given the same reliabilities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2BD7E38F">
        <w:t xml:space="preserve">, this proportion corresponds to a larger absolute value for larger </w:t>
      </w:r>
      <w:r w:rsidR="262B120A">
        <w:t>true</w:t>
      </w:r>
      <w:r w:rsidR="2BD7E38F">
        <w:t xml:space="preserve"> effect sizes. Consequently, in the presence of heterogeneity attenuation will move larger true effect sizes further towards zero than smaller ones, decreasing heterogeneity in observed effect sizes. This </w:t>
      </w:r>
      <w:proofErr w:type="spellStart"/>
      <w:r w:rsidR="00D13273">
        <w:t>supression</w:t>
      </w:r>
      <w:proofErr w:type="spellEnd"/>
      <w:r w:rsidR="2BD7E38F">
        <w:t xml:space="preserve"> can be observed directly by assuming an average effect size </w:t>
      </w:r>
      <m:oMath>
        <m:r>
          <w:rPr>
            <w:rFonts w:ascii="Cambria Math" w:hAnsi="Cambria Math"/>
          </w:rPr>
          <m:t>θ</m:t>
        </m:r>
      </m:oMath>
      <w:r w:rsidR="2BD7E38F">
        <w:t xml:space="preserve"> with some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infinite sample size within studies (i.e., no within-study sampling variance), and equal reliability across studies (</w:t>
      </w:r>
      <m:oMath>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2BD7E38F">
        <w:t xml:space="preserve">). Any observed effect size </w:t>
      </w:r>
      <m:oMath>
        <m:acc>
          <m:accPr>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rsidR="2BD7E38F">
        <w:t xml:space="preserve"> can then be seen as a study’s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2BD7E38F">
        <w:t xml:space="preserve"> multiplied by the study reliability </w:t>
      </w:r>
      <m:oMath>
        <m:r>
          <w:rPr>
            <w:rFonts w:ascii="Cambria Math" w:hAnsi="Cambria Math"/>
          </w:rPr>
          <m:t>R</m:t>
        </m:r>
      </m:oMath>
      <w:r w:rsidR="2BD7E38F">
        <w:t xml:space="preserve">. Hence, the distribution of observed effect sizes is the distribution of true effect sizes </w:t>
      </w:r>
      <m:oMath>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rsidR="2BD7E38F">
        <w:t xml:space="preserve"> multiplied by the reliability </w:t>
      </w:r>
      <m:oMath>
        <m:r>
          <w:rPr>
            <w:rFonts w:ascii="Cambria Math" w:hAnsi="Cambria Math"/>
          </w:rPr>
          <m:t>R</m:t>
        </m:r>
      </m:oMath>
      <w:r w:rsidR="2BD7E38F">
        <w:t xml:space="preserve">, such that </w:t>
      </w:r>
      <m:oMath>
        <m:r>
          <w:rPr>
            <w:rFonts w:ascii="Cambria Math" w:hAnsi="Cambria Math"/>
          </w:rPr>
          <m:t>R</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τ</m:t>
                </m:r>
              </m:e>
              <m:sup>
                <m:r>
                  <w:rPr>
                    <w:rFonts w:ascii="Cambria Math" w:hAnsi="Cambria Math"/>
                  </w:rPr>
                  <m:t>2</m:t>
                </m:r>
              </m:sup>
            </m:sSup>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Rθ</m:t>
            </m:r>
            <m:r>
              <m:rPr>
                <m:sty m:val="p"/>
              </m:rPr>
              <w:rPr>
                <w:rFonts w:ascii="Cambria Math" w:hAnsi="Cambria Math"/>
              </w:rPr>
              <m:t>,</m:t>
            </m:r>
            <m:r>
              <w:rPr>
                <w:rFonts w:ascii="Cambria Math" w:hAnsi="Cambria Math"/>
              </w:rPr>
              <m:t>Rτ</m:t>
            </m:r>
          </m:e>
        </m:d>
      </m:oMath>
      <w:r w:rsidR="2BD7E38F">
        <w:t xml:space="preserve">. Because reliability lies between 0 – 1, under these conditions imperfect reliability implies that both the observed average effect size and the estimated heterogeneity will be less than their true value by a factor </w:t>
      </w:r>
      <m:oMath>
        <m:acc>
          <m:accPr>
            <m:chr m:val="‾"/>
            <m:ctrlPr>
              <w:rPr>
                <w:rFonts w:ascii="Cambria Math" w:hAnsi="Cambria Math"/>
              </w:rPr>
            </m:ctrlPr>
          </m:accPr>
          <m:e>
            <m:r>
              <w:rPr>
                <w:rFonts w:ascii="Cambria Math" w:hAnsi="Cambria Math"/>
              </w:rPr>
              <m:t>R</m:t>
            </m:r>
          </m:e>
        </m:acc>
      </m:oMath>
      <w:r w:rsidR="2BD7E38F">
        <w:t xml:space="preserve"> (if heterogeneity is expressed as standard deviation rather than variance). This depiction is not entirely correct for Pearson’s </w:t>
      </w:r>
      <m:oMath>
        <m:r>
          <w:rPr>
            <w:rFonts w:ascii="Cambria Math" w:hAnsi="Cambria Math"/>
          </w:rPr>
          <m:t>r</m:t>
        </m:r>
      </m:oMath>
      <w:r w:rsidR="2BD7E38F">
        <w:t xml:space="preserve"> as it is bounded at {-1, 1}, but holds approximately if the mean effect size </w:t>
      </w:r>
      <m:oMath>
        <m:r>
          <w:rPr>
            <w:rFonts w:ascii="Cambria Math" w:hAnsi="Cambria Math"/>
          </w:rPr>
          <m:t>θ</m:t>
        </m:r>
      </m:oMath>
      <w:r w:rsidR="2BD7E38F">
        <w:t xml:space="preserve"> and heterogeneity </w:t>
      </w:r>
      <m:oMath>
        <m:sSup>
          <m:sSupPr>
            <m:ctrlPr>
              <w:rPr>
                <w:rFonts w:ascii="Cambria Math" w:hAnsi="Cambria Math"/>
              </w:rPr>
            </m:ctrlPr>
          </m:sSupPr>
          <m:e>
            <m:r>
              <w:rPr>
                <w:rFonts w:ascii="Cambria Math" w:hAnsi="Cambria Math"/>
              </w:rPr>
              <m:t>τ</m:t>
            </m:r>
          </m:e>
          <m:sup>
            <m:r>
              <w:rPr>
                <w:rFonts w:ascii="Cambria Math" w:hAnsi="Cambria Math"/>
              </w:rPr>
              <m:t>2</m:t>
            </m:r>
          </m:sup>
        </m:sSup>
      </m:oMath>
      <w:r w:rsidR="2BD7E38F">
        <w:t xml:space="preserve"> are not too large. Hence, imperfect reliability in studies can be expected to </w:t>
      </w:r>
      <w:r w:rsidR="00D13273">
        <w:t>suppress</w:t>
      </w:r>
      <w:r w:rsidR="2BD7E38F">
        <w:t xml:space="preserve"> heterogeneity estimates whenever true heterogeneity is present. Consider an average reliability of 0.8 (the median reported reliability in psychology; Flake et al., 2017). Then, </w:t>
      </w:r>
      <m:oMath>
        <m:r>
          <w:rPr>
            <w:rFonts w:ascii="Cambria Math" w:hAnsi="Cambria Math"/>
          </w:rPr>
          <m:t>0.8</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0.8θ</m:t>
            </m:r>
            <m:r>
              <m:rPr>
                <m:sty m:val="p"/>
              </m:rPr>
              <w:rPr>
                <w:rFonts w:ascii="Cambria Math" w:hAnsi="Cambria Math"/>
              </w:rPr>
              <m:t>,</m:t>
            </m:r>
            <m:r>
              <w:rPr>
                <w:rFonts w:ascii="Cambria Math" w:hAnsi="Cambria Math"/>
              </w:rPr>
              <m:t>0.8τ</m:t>
            </m:r>
          </m:e>
        </m:d>
      </m:oMath>
      <w:r w:rsidR="2BD7E38F">
        <w:t>, resulting in 20% less standard deviation among observed effect sizes than in true effect sizes. Table 2 illustrates this relationship for infinite sample size (i.e., no sampling variance) and three levels of reliability across three studies.</w:t>
      </w:r>
    </w:p>
    <w:p w14:paraId="6E576894" w14:textId="77777777" w:rsidR="00D810A0" w:rsidRDefault="00B04ED6">
      <w:pPr>
        <w:pStyle w:val="BodyText"/>
      </w:pPr>
      <w:r>
        <w:t>Table 2.</w:t>
      </w:r>
    </w:p>
    <w:p w14:paraId="6E576895" w14:textId="2152A4DB" w:rsidR="00D810A0" w:rsidRDefault="2BD7E38F">
      <w:pPr>
        <w:pStyle w:val="BodyText"/>
        <w:rPr>
          <w:i/>
          <w:iCs/>
        </w:rPr>
      </w:pPr>
      <w:r w:rsidRPr="6CC26E0D">
        <w:rPr>
          <w:i/>
          <w:iCs/>
        </w:rPr>
        <w:t xml:space="preserve">Imperfect reliability </w:t>
      </w:r>
      <w:commentRangeStart w:id="50"/>
      <w:r w:rsidR="00D13273">
        <w:rPr>
          <w:i/>
          <w:iCs/>
        </w:rPr>
        <w:t>suppresses</w:t>
      </w:r>
      <w:r w:rsidR="029A7C19" w:rsidRPr="6CC26E0D">
        <w:rPr>
          <w:i/>
          <w:iCs/>
        </w:rPr>
        <w:t xml:space="preserve"> true </w:t>
      </w:r>
      <w:r w:rsidRPr="6CC26E0D">
        <w:rPr>
          <w:i/>
          <w:iCs/>
        </w:rPr>
        <w:t xml:space="preserve">heterogeneity </w:t>
      </w:r>
      <w:commentRangeEnd w:id="50"/>
      <w:r>
        <w:rPr>
          <w:rStyle w:val="CommentReference"/>
        </w:rPr>
        <w:commentReference w:id="50"/>
      </w:r>
    </w:p>
    <w:p w14:paraId="6E576896" w14:textId="77777777" w:rsidR="00D810A0" w:rsidRDefault="00B04ED6">
      <w:pPr>
        <w:pStyle w:val="SourceCode"/>
      </w:pPr>
      <w:r>
        <w:rPr>
          <w:rStyle w:val="VerbatimChar"/>
        </w:rPr>
        <w:lastRenderedPageBreak/>
        <w:t>[1] "Table 2 approximately here. Cannot be printed nicely to Word, see tables.pdf"</w:t>
      </w:r>
    </w:p>
    <w:p w14:paraId="6E576897" w14:textId="4F411A82" w:rsidR="00D810A0" w:rsidRDefault="2BD7E38F">
      <w:pPr>
        <w:pStyle w:val="FirstParagraph"/>
      </w:pPr>
      <w:r>
        <w:t xml:space="preserve">It is difficult to predict </w:t>
      </w:r>
      <w:r w:rsidR="004A2468">
        <w:t xml:space="preserve">if </w:t>
      </w:r>
      <w:r>
        <w:t xml:space="preserve">the total effect </w:t>
      </w:r>
      <w:r w:rsidR="004A2468">
        <w:t xml:space="preserve">is a </w:t>
      </w:r>
      <w:r>
        <w:t xml:space="preserve">negative </w:t>
      </w:r>
      <w:r w:rsidR="004A2468">
        <w:t xml:space="preserve">or </w:t>
      </w:r>
      <w:r>
        <w:t xml:space="preserve">positive bias in heterogeneity due to unreliability, and existing literature tends to focus on the </w:t>
      </w:r>
      <w:r w:rsidR="004A2468">
        <w:t>inflation of heterogeneity</w:t>
      </w:r>
      <w:r>
        <w:t xml:space="preserve"> (e.g., </w:t>
      </w:r>
      <w:proofErr w:type="spellStart"/>
      <w:r>
        <w:t>Borenstein</w:t>
      </w:r>
      <w:proofErr w:type="spellEnd"/>
      <w:r>
        <w:t xml:space="preserve">, 2009, p. 342; Card, 2015, p. 126; Hunter &amp; Schmidt, 2015; </w:t>
      </w:r>
      <w:proofErr w:type="spellStart"/>
      <w:r>
        <w:t>Wiernick</w:t>
      </w:r>
      <w:proofErr w:type="spellEnd"/>
      <w:r>
        <w:t xml:space="preserve"> &amp; Dahlke, 2020). However, given the value of accurate heterogeneity estimates for many research outcomes in psychology and that the </w:t>
      </w:r>
      <w:r w:rsidR="004A2468">
        <w:t>suppression of heterogeneity</w:t>
      </w:r>
      <w:r>
        <w:t xml:space="preserve"> could often be 20% or more, we consider it important for meta-analysts to have insight into the bias in heterogeneity estimates that should be expected due to unreliability</w:t>
      </w:r>
      <w:r w:rsidR="4922E24E">
        <w:t xml:space="preserve"> in a wider range of settings</w:t>
      </w:r>
      <w:r>
        <w:t xml:space="preserve">. </w:t>
      </w:r>
      <w:r w:rsidR="2210A406">
        <w:t>The effect of unreliability</w:t>
      </w:r>
      <w:r>
        <w:t xml:space="preserve"> depends on average effect size, true heterogeneity, mean reliability across studies, the variability in reliabilities, and sampling variance within studies. Hence, </w:t>
      </w:r>
      <w:r w:rsidR="337C25E1">
        <w:t>here</w:t>
      </w:r>
      <w:r>
        <w:t xml:space="preserve"> we perform a Monte-Carlo simulation study to explore the expected bias in heterogeneity estimates due to unreliability in primary studies.</w:t>
      </w:r>
      <w:r w:rsidR="4F19754A">
        <w:t xml:space="preserve"> In our simulation, we consider reliabilities to be known</w:t>
      </w:r>
      <w:r w:rsidR="671A3A18">
        <w:t xml:space="preserve"> and conforming to the strict assumptions of CTT t</w:t>
      </w:r>
      <w:r w:rsidR="4F19754A">
        <w:t xml:space="preserve">o gain a better understanding of how measurement error </w:t>
      </w:r>
      <w:r w:rsidR="6EE293F2">
        <w:t xml:space="preserve">biases </w:t>
      </w:r>
      <w:r w:rsidR="1649F5FF">
        <w:t>heterogeneity</w:t>
      </w:r>
      <w:r w:rsidR="1486BB2E">
        <w:t xml:space="preserve"> estimates</w:t>
      </w:r>
      <w:r w:rsidR="1649F5FF">
        <w:t xml:space="preserve">, </w:t>
      </w:r>
      <w:r w:rsidR="3C8DD9C5">
        <w:t xml:space="preserve">while </w:t>
      </w:r>
      <w:r w:rsidR="1649F5FF">
        <w:t xml:space="preserve">acknowledging that </w:t>
      </w:r>
      <w:r w:rsidR="5B15E65A">
        <w:t xml:space="preserve">in </w:t>
      </w:r>
      <w:r w:rsidR="1649F5FF">
        <w:t xml:space="preserve">meta-analytic </w:t>
      </w:r>
      <w:r w:rsidR="6865916C">
        <w:t xml:space="preserve">practice, heterogeneity </w:t>
      </w:r>
      <w:r w:rsidR="5EEBCBF5">
        <w:t>estimation is further</w:t>
      </w:r>
      <w:r w:rsidR="3D9C3FF8">
        <w:t xml:space="preserve"> </w:t>
      </w:r>
      <w:r w:rsidR="16A21831">
        <w:t>challenge</w:t>
      </w:r>
      <w:r w:rsidR="43B44304">
        <w:t>d by sampling error</w:t>
      </w:r>
      <w:r w:rsidR="50F26C86">
        <w:t xml:space="preserve"> </w:t>
      </w:r>
      <w:r w:rsidR="0022286D">
        <w:t xml:space="preserve">and </w:t>
      </w:r>
      <w:r w:rsidR="3E511496">
        <w:t>estimati</w:t>
      </w:r>
      <w:r w:rsidR="007E0A15">
        <w:t>on of</w:t>
      </w:r>
      <w:r w:rsidR="3E511496">
        <w:t xml:space="preserve"> reliabilit</w:t>
      </w:r>
      <w:r w:rsidR="685B4365">
        <w:t>ies,</w:t>
      </w:r>
      <w:r w:rsidR="3E511496">
        <w:t xml:space="preserve"> </w:t>
      </w:r>
      <w:r w:rsidR="05B31E75">
        <w:t xml:space="preserve">particularly </w:t>
      </w:r>
      <w:r w:rsidR="3E511496">
        <w:t xml:space="preserve">when CTT’s </w:t>
      </w:r>
      <w:r w:rsidR="1DCB9723">
        <w:t xml:space="preserve">strict </w:t>
      </w:r>
      <w:r w:rsidR="3E511496">
        <w:t>assumptions are violated</w:t>
      </w:r>
      <w:r w:rsidR="6EE9C450">
        <w:t>.</w:t>
      </w:r>
      <w:r w:rsidR="3E511496">
        <w:t xml:space="preserve"> </w:t>
      </w:r>
    </w:p>
    <w:p w14:paraId="6E576898" w14:textId="77777777" w:rsidR="00D810A0" w:rsidRDefault="00B04ED6">
      <w:pPr>
        <w:pStyle w:val="Heading1"/>
      </w:pPr>
      <w:bookmarkStart w:id="51" w:name="methods"/>
      <w:bookmarkEnd w:id="44"/>
      <w:r>
        <w:t>Methods</w:t>
      </w:r>
    </w:p>
    <w:p w14:paraId="6E576899" w14:textId="77777777" w:rsidR="00D810A0" w:rsidRDefault="00B04ED6">
      <w:pPr>
        <w:pStyle w:val="FirstParagraph"/>
      </w:pPr>
      <w:r>
        <w:t>All code and data for this project are available at (OSF LINK). For our simulations and analyses we used R (REF</w:t>
      </w:r>
      <w:proofErr w:type="gramStart"/>
      <w:r>
        <w:t>)</w:t>
      </w:r>
      <w:proofErr w:type="gramEnd"/>
      <w:r>
        <w:t xml:space="preserve"> and we used the R package ‘</w:t>
      </w:r>
      <w:proofErr w:type="spellStart"/>
      <w:r>
        <w:t>metafor</w:t>
      </w:r>
      <w:proofErr w:type="spellEnd"/>
      <w:r>
        <w:t>’ (REF) to perform meta-analyses and estimate heterogeneity. For parallel computing we took advantage of the R packages ‘parallel’ (REF) and ‘</w:t>
      </w:r>
      <w:proofErr w:type="spellStart"/>
      <w:r>
        <w:t>parabar</w:t>
      </w:r>
      <w:proofErr w:type="spellEnd"/>
      <w:r>
        <w:t>’ (REF).</w:t>
      </w:r>
    </w:p>
    <w:p w14:paraId="6E57689A" w14:textId="77777777" w:rsidR="00D810A0" w:rsidRDefault="00B04ED6">
      <w:pPr>
        <w:pStyle w:val="Heading2"/>
      </w:pPr>
      <w:bookmarkStart w:id="52" w:name="X6bf48ee62cfb4fa769919cee27a5137d6c836d7"/>
      <w:r>
        <w:t>Choice of effect size type for simulations</w:t>
      </w:r>
    </w:p>
    <w:p w14:paraId="6E57689B" w14:textId="64CC1709" w:rsidR="00D810A0" w:rsidRDefault="00B04ED6">
      <w:pPr>
        <w:pStyle w:val="FirstParagraph"/>
      </w:pPr>
      <w:r>
        <w:t xml:space="preserve">We focus on correlations as our effect size type in these simulations because correcting them for unreliability is straightforward and because they are the effect size type most corrected in practice. However, unreliability attenuates all types of effect </w:t>
      </w:r>
      <w:proofErr w:type="gramStart"/>
      <w:r>
        <w:t>sizes</w:t>
      </w:r>
      <w:proofErr w:type="gramEnd"/>
      <w:r>
        <w:t xml:space="preserve"> and all can be corrected, either directly (standardized mean differences; </w:t>
      </w:r>
      <w:proofErr w:type="spellStart"/>
      <w:r>
        <w:t>Wiernick</w:t>
      </w:r>
      <w:proofErr w:type="spellEnd"/>
      <w:r>
        <w:t xml:space="preserve"> &amp; Dahlke, 2020) or by first transforming them into correlations. Although effect sizes can generally be transformed into each other (e.g., </w:t>
      </w:r>
      <w:proofErr w:type="spellStart"/>
      <w:r>
        <w:t>Borenstein</w:t>
      </w:r>
      <w:proofErr w:type="spellEnd"/>
      <w:r>
        <w:t>, 2009, p. 46)</w:t>
      </w:r>
      <w:r w:rsidR="001E7E18">
        <w:t>,</w:t>
      </w:r>
      <w:r>
        <w:t xml:space="preserve"> this should be done with care as it can sometimes affect conclusions (e.g., we found a violation of monotonicity in heterogeneity estimates when converting effect sizes into correlations in a previous project; Olsson-Collentine, 2020, supplement A).</w:t>
      </w:r>
    </w:p>
    <w:p w14:paraId="6E57689C" w14:textId="25B881F4" w:rsidR="00D810A0" w:rsidRDefault="2BD7E38F">
      <w:pPr>
        <w:pStyle w:val="BodyText"/>
      </w:pPr>
      <w:r>
        <w:t xml:space="preserve">Perhaps the most common way to meta-analyze correlations is to first transform them into Fisher </w:t>
      </w:r>
      <m:oMath>
        <m:r>
          <w:rPr>
            <w:rFonts w:ascii="Cambria Math" w:hAnsi="Cambria Math"/>
          </w:rPr>
          <m:t>z</m:t>
        </m:r>
      </m:oMath>
      <w:r>
        <w:t xml:space="preserve"> correlations (Borenstein et al., 2009, p. 41 - 43)</w:t>
      </w:r>
      <w:r w:rsidR="5B7C1CBD">
        <w:t xml:space="preserve"> to normalize their distribution</w:t>
      </w:r>
      <w:r>
        <w:t xml:space="preserve">. The Fisher </w:t>
      </w:r>
      <m:oMath>
        <m:r>
          <w:rPr>
            <w:rFonts w:ascii="Cambria Math" w:hAnsi="Cambria Math"/>
          </w:rPr>
          <m:t>z</m:t>
        </m:r>
      </m:oMath>
      <w:r>
        <w:t xml:space="preserve"> transformation is the inverse hyperbolic tangent of the product</w:t>
      </w:r>
      <w:r w:rsidR="00212DAB">
        <w:t>-</w:t>
      </w:r>
      <w:r>
        <w:t xml:space="preserve">moment correlation and can be computed as </w:t>
      </w:r>
      <m:oMath>
        <m:r>
          <w:rPr>
            <w:rFonts w:ascii="Cambria Math" w:hAnsi="Cambria Math"/>
          </w:rPr>
          <m:t>z</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oMath>
      <w:r>
        <w:t xml:space="preserve"> and its variance approximated as </w:t>
      </w: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3</m:t>
            </m:r>
          </m:e>
        </m:d>
      </m:oMath>
      <w:r>
        <w:t xml:space="preserve">. There is controversy in the use of the Fisher </w:t>
      </w:r>
      <m:oMath>
        <m:r>
          <w:rPr>
            <w:rFonts w:ascii="Cambria Math" w:hAnsi="Cambria Math"/>
          </w:rPr>
          <m:t>z</m:t>
        </m:r>
      </m:oMath>
      <w:r>
        <w:t xml:space="preserve"> transformation for meta-analysis (e.g., Hunter &amp; Schmidt, 2015, p. XX, </w:t>
      </w:r>
      <w:proofErr w:type="spellStart"/>
      <w:r>
        <w:t>ch.</w:t>
      </w:r>
      <w:proofErr w:type="spellEnd"/>
      <w:r>
        <w:t xml:space="preserve"> 5 “Use of Fisher’s z in Meta-Analysis of Correlations”), largely related to whether Pearson’s </w:t>
      </w:r>
      <m:oMath>
        <m:r>
          <w:rPr>
            <w:rFonts w:ascii="Cambria Math" w:hAnsi="Cambria Math"/>
          </w:rPr>
          <m:t>r</m:t>
        </m:r>
      </m:oMath>
      <w:r>
        <w:t xml:space="preserve"> or Fisher’s </w:t>
      </w:r>
      <m:oMath>
        <m:r>
          <w:rPr>
            <w:rFonts w:ascii="Cambria Math" w:hAnsi="Cambria Math"/>
          </w:rPr>
          <m:t>z</m:t>
        </m:r>
      </m:oMath>
      <w:r>
        <w:t xml:space="preserve"> leads to less bias in </w:t>
      </w:r>
      <w:r>
        <w:lastRenderedPageBreak/>
        <w:t xml:space="preserve">average correlations (Schulze, 2007). However, estimating heterogeneity does not seem to have been the focus of most of the literature’s discussion of the appropriateness of the Fisher </w:t>
      </w:r>
      <m:oMath>
        <m:r>
          <w:rPr>
            <w:rFonts w:ascii="Cambria Math" w:hAnsi="Cambria Math"/>
          </w:rPr>
          <m:t>z</m:t>
        </m:r>
      </m:oMath>
      <w:r>
        <w:t xml:space="preserve"> transformation (Field, 2005; Hafdahl &amp; Williams, 2009, Hunter &amp; Schmidt, 2015). Hall and Brannick (2002) do report heterogeneity estimates but focus on the coverage of prediction intervals (‘credibility intervals’ in Hunter &amp; Schmidt terminology) which combine the heterogeneity estimate and point estimate, and </w:t>
      </w:r>
      <w:proofErr w:type="spellStart"/>
      <w:r>
        <w:t>Brannick</w:t>
      </w:r>
      <w:proofErr w:type="spellEnd"/>
      <w:r>
        <w:t xml:space="preserve"> et al. (2019) examine</w:t>
      </w:r>
      <w:r w:rsidR="3025242A">
        <w:t>d</w:t>
      </w:r>
      <w:r>
        <w:t xml:space="preserve"> results only after corrections for attenuation. Given </w:t>
      </w:r>
      <w:r w:rsidR="0DD80749">
        <w:t>both</w:t>
      </w:r>
      <w:r>
        <w:t xml:space="preserve"> th</w:t>
      </w:r>
      <w:r w:rsidR="3E19D0F0">
        <w:t xml:space="preserve">is </w:t>
      </w:r>
      <w:r>
        <w:t xml:space="preserve">inconclusive evidence </w:t>
      </w:r>
      <w:proofErr w:type="spellStart"/>
      <w:r>
        <w:t>andthe</w:t>
      </w:r>
      <w:proofErr w:type="spellEnd"/>
      <w:r w:rsidR="1DF9C542">
        <w:t xml:space="preserve"> common use of the</w:t>
      </w:r>
      <w:r>
        <w:t xml:space="preserve"> Fisher </w:t>
      </w:r>
      <m:oMath>
        <m:r>
          <w:rPr>
            <w:rFonts w:ascii="Cambria Math" w:hAnsi="Cambria Math"/>
          </w:rPr>
          <m:t>z</m:t>
        </m:r>
      </m:oMath>
      <w:r>
        <w:t xml:space="preserve"> transformation in practice, we use it as one of the effect size types in our simulations.</w:t>
      </w:r>
    </w:p>
    <w:p w14:paraId="6E57689D" w14:textId="00FC6235" w:rsidR="00D810A0" w:rsidRDefault="3DEA7E85">
      <w:pPr>
        <w:pStyle w:val="BodyText"/>
      </w:pPr>
      <w:r>
        <w:t xml:space="preserve">We also use </w:t>
      </w:r>
      <w:r w:rsidR="2BD7E38F">
        <w:t xml:space="preserve">Pearson’s </w:t>
      </w:r>
      <m:oMath>
        <m:r>
          <w:rPr>
            <w:rFonts w:ascii="Cambria Math" w:hAnsi="Cambria Math"/>
          </w:rPr>
          <m:t>r</m:t>
        </m:r>
      </m:oMath>
      <w:r w:rsidR="2BD7E38F">
        <w:t xml:space="preserve">. Pearson’s </w:t>
      </w:r>
      <m:oMath>
        <m:r>
          <w:rPr>
            <w:rFonts w:ascii="Cambria Math" w:hAnsi="Cambria Math"/>
          </w:rPr>
          <m:t>r</m:t>
        </m:r>
      </m:oMath>
      <w:r w:rsidR="2BD7E38F">
        <w:t xml:space="preserve"> has the advantage that </w:t>
      </w:r>
      <w:r w:rsidR="6D2A79E1">
        <w:t xml:space="preserve">it creates </w:t>
      </w:r>
      <w:r w:rsidR="2BD7E38F">
        <w:t xml:space="preserve">heterogeneity estimates on </w:t>
      </w:r>
      <w:r w:rsidR="413E9DD5">
        <w:t xml:space="preserve">the same </w:t>
      </w:r>
      <w:r w:rsidR="2BD7E38F">
        <w:t xml:space="preserve">scale </w:t>
      </w:r>
      <w:r w:rsidR="6022A853">
        <w:t xml:space="preserve">that ate </w:t>
      </w:r>
      <w:r w:rsidR="2BD7E38F">
        <w:t xml:space="preserve">more interpretable </w:t>
      </w:r>
      <w:proofErr w:type="spellStart"/>
      <w:r w:rsidR="3EBB0592">
        <w:t>hetereogeneity</w:t>
      </w:r>
      <w:proofErr w:type="spellEnd"/>
      <w:r w:rsidR="3EBB0592">
        <w:t xml:space="preserve"> estimates </w:t>
      </w:r>
      <w:r w:rsidR="2BD7E38F">
        <w:t xml:space="preserve">on the Fisher </w:t>
      </w:r>
      <m:oMath>
        <m:r>
          <w:rPr>
            <w:rFonts w:ascii="Cambria Math" w:hAnsi="Cambria Math"/>
          </w:rPr>
          <m:t>z</m:t>
        </m:r>
      </m:oMath>
      <w:r w:rsidR="2BD7E38F">
        <w:t xml:space="preserve"> scale. Although Fisher </w:t>
      </w:r>
      <m:oMath>
        <m:r>
          <w:rPr>
            <w:rFonts w:ascii="Cambria Math" w:hAnsi="Cambria Math"/>
          </w:rPr>
          <m:t>z</m:t>
        </m:r>
      </m:oMath>
      <w:r w:rsidR="2BD7E38F">
        <w:t xml:space="preserve"> correlations can be </w:t>
      </w:r>
      <w:proofErr w:type="gramStart"/>
      <w:r w:rsidR="2BD7E38F">
        <w:t>back-transformed</w:t>
      </w:r>
      <w:proofErr w:type="gramEnd"/>
      <w:r w:rsidR="2BD7E38F">
        <w:t xml:space="preserve"> into Pearson’s </w:t>
      </w:r>
      <m:oMath>
        <m:r>
          <w:rPr>
            <w:rFonts w:ascii="Cambria Math" w:hAnsi="Cambria Math"/>
          </w:rPr>
          <m:t>r</m:t>
        </m:r>
      </m:oMath>
      <w:r w:rsidR="2BD7E38F">
        <w:t xml:space="preserve"> for interpretation, its heterogeneity cannot. A workaround is to compute a prediction interval and convert this interval onto the product-moment scale (Hedges &amp; </w:t>
      </w:r>
      <w:proofErr w:type="spellStart"/>
      <w:r w:rsidR="2BD7E38F">
        <w:t>Vevea</w:t>
      </w:r>
      <w:proofErr w:type="spellEnd"/>
      <w:r w:rsidR="2BD7E38F">
        <w:t xml:space="preserve">, 1998). The width of the interval can then be used as an estimate of the heterogeneity. We prefer to compute comparable heterogeneity values for Pearson’s </w:t>
      </w:r>
      <m:oMath>
        <m:r>
          <w:rPr>
            <w:rFonts w:ascii="Cambria Math" w:hAnsi="Cambria Math"/>
          </w:rPr>
          <m:t>r</m:t>
        </m:r>
      </m:oMath>
      <w:r w:rsidR="2BD7E38F">
        <w:t xml:space="preserve"> and Fisher’s </w:t>
      </w:r>
      <m:oMath>
        <m:r>
          <w:rPr>
            <w:rFonts w:ascii="Cambria Math" w:hAnsi="Cambria Math"/>
          </w:rPr>
          <m:t>z</m:t>
        </m:r>
      </m:oMath>
      <w:r w:rsidR="2BD7E38F">
        <w:t xml:space="preserve"> (see the methods section ‘Parameter values’) and report the bias in heterogeneity estimates, as we believe this is more interpretable for applied meta-analysts.</w:t>
      </w:r>
    </w:p>
    <w:p w14:paraId="6E57689E" w14:textId="69531F6A" w:rsidR="00D810A0" w:rsidRDefault="2BD7E38F">
      <w:pPr>
        <w:pStyle w:val="BodyText"/>
      </w:pPr>
      <w:r>
        <w:t xml:space="preserve">The disadvantage to using Pearson’s </w:t>
      </w:r>
      <m:oMath>
        <m:r>
          <w:rPr>
            <w:rFonts w:ascii="Cambria Math" w:hAnsi="Cambria Math"/>
          </w:rPr>
          <m:t>r</m:t>
        </m:r>
      </m:oMath>
      <w:r>
        <w:t xml:space="preserve"> when estimating heterogeneity </w:t>
      </w:r>
      <w:r w:rsidR="7FDA0AEB">
        <w:t xml:space="preserve">are </w:t>
      </w:r>
      <w:r>
        <w:t xml:space="preserve">that </w:t>
      </w:r>
      <w:r w:rsidR="4461545F">
        <w:t>(</w:t>
      </w:r>
      <w:r>
        <w:t xml:space="preserve">1) the effect size is bounded to {-1, 1} and </w:t>
      </w:r>
      <w:r w:rsidR="716F8F31">
        <w:t>(</w:t>
      </w:r>
      <w:r>
        <w:t xml:space="preserve">2) </w:t>
      </w:r>
      <w:r w:rsidR="35A0AF2E">
        <w:t>its</w:t>
      </w:r>
      <w:r>
        <w:t xml:space="preserve"> sampling variance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2</m:t>
                        </m:r>
                      </m:sup>
                    </m:sSup>
                  </m:e>
                </m:d>
              </m:e>
              <m:sup>
                <m:r>
                  <w:rPr>
                    <w:rFonts w:ascii="Cambria Math" w:hAnsi="Cambria Math"/>
                  </w:rPr>
                  <m:t>2</m:t>
                </m:r>
              </m:sup>
            </m:sSup>
          </m:num>
          <m:den>
            <m:r>
              <w:rPr>
                <w:rFonts w:ascii="Cambria Math" w:hAnsi="Cambria Math"/>
              </w:rPr>
              <m:t>n</m:t>
            </m:r>
            <m:r>
              <m:rPr>
                <m:sty m:val="p"/>
              </m:rPr>
              <w:rPr>
                <w:rFonts w:ascii="Cambria Math" w:hAnsi="Cambria Math"/>
              </w:rPr>
              <m:t>-</m:t>
            </m:r>
            <m:r>
              <w:rPr>
                <w:rFonts w:ascii="Cambria Math" w:hAnsi="Cambria Math"/>
              </w:rPr>
              <m:t>1</m:t>
            </m:r>
          </m:den>
        </m:f>
      </m:oMath>
      <w:r>
        <w:t xml:space="preserve"> depends on the true effect size </w:t>
      </w:r>
      <m:oMath>
        <m:r>
          <w:rPr>
            <w:rFonts w:ascii="Cambria Math" w:hAnsi="Cambria Math"/>
          </w:rPr>
          <m:t>ρ</m:t>
        </m:r>
      </m:oMath>
      <w:r>
        <w:t xml:space="preserve">. The bounded nature of the Pearson correlation means that large levels of heterogeneity </w:t>
      </w:r>
      <w:r w:rsidR="2BB2533F">
        <w:t>create</w:t>
      </w:r>
      <w:r>
        <w:t xml:space="preserve"> substantial truncation of effect sizes if the average effect size is also large. That the sampling variance covaries with effect size leads to a small positive bias in heterogeneity estimates (supplement XX). This can be solved by replacing </w:t>
      </w:r>
      <m:oMath>
        <m:r>
          <w:rPr>
            <w:rFonts w:ascii="Cambria Math" w:hAnsi="Cambria Math"/>
          </w:rPr>
          <m:t>ρ</m:t>
        </m:r>
      </m:oMath>
      <w:r>
        <w:t xml:space="preserve"> with the average correlation across studies </w:t>
      </w:r>
      <m:oMath>
        <m:acc>
          <m:accPr>
            <m:chr m:val="‾"/>
            <m:ctrlPr>
              <w:rPr>
                <w:rFonts w:ascii="Cambria Math" w:hAnsi="Cambria Math"/>
              </w:rPr>
            </m:ctrlPr>
          </m:accPr>
          <m:e>
            <m:r>
              <w:rPr>
                <w:rFonts w:ascii="Cambria Math" w:hAnsi="Cambria Math"/>
              </w:rPr>
              <m:t>r</m:t>
            </m:r>
          </m:e>
        </m:acc>
      </m:oMath>
      <w:r>
        <w:t xml:space="preserve"> (Hunter &amp; Schmidt, 2015), or using the Fisher </w:t>
      </w:r>
      <m:oMath>
        <m:r>
          <w:rPr>
            <w:rFonts w:ascii="Cambria Math" w:hAnsi="Cambria Math"/>
          </w:rPr>
          <m:t>z</m:t>
        </m:r>
      </m:oMath>
      <w:r>
        <w:t xml:space="preserve"> transformation. Fisher </w:t>
      </w:r>
      <m:oMath>
        <m:r>
          <w:rPr>
            <w:rFonts w:ascii="Cambria Math" w:hAnsi="Cambria Math"/>
          </w:rPr>
          <m:t>z</m:t>
        </m:r>
      </m:oMath>
      <w:r>
        <w:t xml:space="preserve"> correlations have the additional advantage that they are not bounded to {-1, 1}. A disadvantage to using Fisher </w:t>
      </w:r>
      <m:oMath>
        <m:r>
          <w:rPr>
            <w:rFonts w:ascii="Cambria Math" w:hAnsi="Cambria Math"/>
          </w:rPr>
          <m:t>z</m:t>
        </m:r>
      </m:oMath>
      <w:r>
        <w:t xml:space="preserve"> correlations, in addition to interpretability of heterogeneity estimates, is that they require back</w:t>
      </w:r>
      <w:r w:rsidR="76BD3EEA">
        <w:t>-</w:t>
      </w:r>
      <w:r>
        <w:t xml:space="preserve">transforming into product-moment correlations before adding measurement error, </w:t>
      </w:r>
      <w:r w:rsidR="20DFB96A">
        <w:t>followed by another</w:t>
      </w:r>
      <w:r>
        <w:t xml:space="preserve"> transform</w:t>
      </w:r>
      <w:r w:rsidR="3B44885E">
        <w:t>ation</w:t>
      </w:r>
      <w:r>
        <w:t xml:space="preserve"> to Fisher </w:t>
      </w:r>
      <m:oMath>
        <m:r>
          <w:rPr>
            <w:rFonts w:ascii="Cambria Math" w:hAnsi="Cambria Math"/>
          </w:rPr>
          <m:t>z</m:t>
        </m:r>
      </m:oMath>
      <w:r>
        <w:t xml:space="preserve"> for meta-analysis. Especially for large Fisher </w:t>
      </w:r>
      <m:oMath>
        <m:r>
          <w:rPr>
            <w:rFonts w:ascii="Cambria Math" w:hAnsi="Cambria Math"/>
          </w:rPr>
          <m:t>z</m:t>
        </m:r>
      </m:oMath>
      <w:r>
        <w:t xml:space="preserve"> values (which </w:t>
      </w:r>
      <w:r w:rsidR="507F3613">
        <w:t>are common when</w:t>
      </w:r>
      <w:r>
        <w:t xml:space="preserve"> the average effect size and heterogeneity are large) this transformation process may introduce inaccuracies in the estimates. Given the common use of both effect size types and their mix of advantages and disadvantages we report results for both</w:t>
      </w:r>
      <w:r w:rsidR="3E2C6FBF">
        <w:t xml:space="preserve"> Fisher’s </w:t>
      </w:r>
      <w:r w:rsidR="3E2C6FBF" w:rsidRPr="00077030">
        <w:rPr>
          <w:i/>
          <w:iCs/>
        </w:rPr>
        <w:t>z</w:t>
      </w:r>
      <w:r w:rsidR="3E2C6FBF">
        <w:t xml:space="preserve"> and Pearson’s </w:t>
      </w:r>
      <w:r w:rsidR="3E2C6FBF" w:rsidRPr="00077030">
        <w:rPr>
          <w:i/>
          <w:iCs/>
        </w:rPr>
        <w:t>r</w:t>
      </w:r>
      <w:r>
        <w:t>.</w:t>
      </w:r>
    </w:p>
    <w:p w14:paraId="6E57689F" w14:textId="77777777" w:rsidR="00D810A0" w:rsidRDefault="00B04ED6">
      <w:pPr>
        <w:pStyle w:val="Heading2"/>
      </w:pPr>
      <w:bookmarkStart w:id="53" w:name="meta-analytic-model"/>
      <w:bookmarkEnd w:id="52"/>
      <w:r>
        <w:t>Meta-analytic model</w:t>
      </w:r>
    </w:p>
    <w:p w14:paraId="6E5768A0" w14:textId="34E91BBF" w:rsidR="00D810A0" w:rsidRDefault="00B04ED6">
      <w:pPr>
        <w:pStyle w:val="FirstParagraph"/>
      </w:pPr>
      <w:r>
        <w:t xml:space="preserve">We apply two meta-analytic models to ensure that our results are not model-dependent: the Hedges and </w:t>
      </w:r>
      <w:proofErr w:type="spellStart"/>
      <w:r>
        <w:t>Vevea</w:t>
      </w:r>
      <w:proofErr w:type="spellEnd"/>
      <w:r>
        <w:t xml:space="preserve"> (1998) random-effects model and the Hunter and Schmidt (2015) ‘bare-bones’ random-effects model. The Hedges and </w:t>
      </w:r>
      <w:proofErr w:type="spellStart"/>
      <w:r>
        <w:t>Vevea</w:t>
      </w:r>
      <w:proofErr w:type="spellEnd"/>
      <w:r>
        <w:t xml:space="preserve"> (HV) model </w:t>
      </w:r>
      <w:proofErr w:type="gramStart"/>
      <w:r>
        <w:t>uses</w:t>
      </w:r>
      <w:proofErr w:type="gramEnd"/>
      <w:r>
        <w:t xml:space="preserve"> inverse variance weight computed as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2</m:t>
                </m:r>
              </m:sup>
            </m:sSup>
          </m:e>
        </m:d>
      </m:oMath>
      <w:r>
        <w:t xml:space="preserve"> (e.g., </w:t>
      </w:r>
      <w:proofErr w:type="spellStart"/>
      <w:r>
        <w:t>Borenstein</w:t>
      </w:r>
      <w:proofErr w:type="spellEnd"/>
      <w:r>
        <w:t xml:space="preserve"> et al., 2010) where </w:t>
      </w:r>
      <m:oMath>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is the sampling variance of study </w:t>
      </w:r>
      <m:oMath>
        <m:r>
          <w:rPr>
            <w:rFonts w:ascii="Cambria Math" w:hAnsi="Cambria Math"/>
          </w:rPr>
          <m:t>i</m:t>
        </m:r>
      </m:oMath>
      <w:r>
        <w:t xml:space="preserve"> and </w:t>
      </w:r>
      <m:oMath>
        <m:sSup>
          <m:sSupPr>
            <m:ctrlPr>
              <w:rPr>
                <w:rFonts w:ascii="Cambria Math" w:hAnsi="Cambria Math"/>
              </w:rPr>
            </m:ctrlPr>
          </m:sSupPr>
          <m:e>
            <m:r>
              <w:rPr>
                <w:rFonts w:ascii="Cambria Math" w:hAnsi="Cambria Math"/>
              </w:rPr>
              <m:t>T</m:t>
            </m:r>
          </m:e>
          <m:sup>
            <m:r>
              <w:rPr>
                <w:rFonts w:ascii="Cambria Math" w:hAnsi="Cambria Math"/>
              </w:rPr>
              <m:t>2</m:t>
            </m:r>
          </m:sup>
        </m:sSup>
      </m:oMath>
      <w:r>
        <w:t xml:space="preserve"> is the estimated between-studies variance. The Hunter and Schmidt (HS) model weighs studies by sample size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The differences between these weights are relatively minor (</w:t>
      </w:r>
      <w:proofErr w:type="spellStart"/>
      <w:r>
        <w:t>Borenstein</w:t>
      </w:r>
      <w:proofErr w:type="spellEnd"/>
      <w:r>
        <w:t xml:space="preserve"> et al., 2010; Hunter and Schmidt, 2015, </w:t>
      </w:r>
      <w:r>
        <w:lastRenderedPageBreak/>
        <w:t xml:space="preserve">p. XX). Although the HV model is typically applied to Fisher </w:t>
      </w:r>
      <m:oMath>
        <m:r>
          <w:rPr>
            <w:rFonts w:ascii="Cambria Math" w:hAnsi="Cambria Math"/>
          </w:rPr>
          <m:t>z</m:t>
        </m:r>
      </m:oMath>
      <w:r>
        <w:t xml:space="preserve"> transformed correlations (e.g., Borenstein et al., p. 41-43), we apply it to both transformed and untransformed correlations to enable a more direct comparison with the HS model and facilitate interpretation. The HS model typically includes correct</w:t>
      </w:r>
      <w:r w:rsidR="510E0CDC">
        <w:t>ions</w:t>
      </w:r>
      <w:r>
        <w:t xml:space="preserve"> for unreliability or other measurement artifacts. However, we implement it without corrections (‘</w:t>
      </w:r>
      <w:proofErr w:type="gramStart"/>
      <w:r>
        <w:t>bare-bones</w:t>
      </w:r>
      <w:proofErr w:type="gramEnd"/>
      <w:r>
        <w:t>’; Hunter &amp; Schmidt, 2015) because this allows us to focus on the bias in heterogeneity estimates rather than the performance of corrections.</w:t>
      </w:r>
    </w:p>
    <w:p w14:paraId="6E5768A1" w14:textId="71332C6C" w:rsidR="00D810A0" w:rsidRDefault="2BD7E38F">
      <w:pPr>
        <w:pStyle w:val="BodyText"/>
      </w:pPr>
      <w:r>
        <w:t>Estimating heterogeneity in both the HV and bare-bones HS model essentially consists of comparing the observed variance in effect sizes with what would be expected from sampling error alone and then ascribing any excess observed variance to heterogeneity (</w:t>
      </w:r>
      <w:proofErr w:type="spellStart"/>
      <w:r>
        <w:t>Borenstein</w:t>
      </w:r>
      <w:proofErr w:type="spellEnd"/>
      <w:r>
        <w:t xml:space="preserve"> et al., 2010, Box 1; Hunter &amp; Schmidt, 2015, p. XX). However, the process for doing so differs somewhat between methods. We apply the Restricted Maximum Likelihood (REML) estimator of heterogeneity when estimating heterogeneity in the Hedges and </w:t>
      </w:r>
      <w:proofErr w:type="spellStart"/>
      <w:r>
        <w:t>Vevea</w:t>
      </w:r>
      <w:proofErr w:type="spellEnd"/>
      <w:r>
        <w:t xml:space="preserve"> (1998) model, because it is the generally recommended heterogeneity estimator (</w:t>
      </w:r>
      <w:proofErr w:type="spellStart"/>
      <w:r>
        <w:t>Veroniki</w:t>
      </w:r>
      <w:proofErr w:type="spellEnd"/>
      <w:r>
        <w:t xml:space="preserve"> et al., 2016; </w:t>
      </w:r>
      <w:proofErr w:type="spellStart"/>
      <w:r>
        <w:t>Viechtbauer</w:t>
      </w:r>
      <w:proofErr w:type="spellEnd"/>
      <w:r>
        <w:t xml:space="preserve">, 2005). </w:t>
      </w:r>
      <w:proofErr w:type="spellStart"/>
      <w:r w:rsidR="100860DE">
        <w:t>Veroniki</w:t>
      </w:r>
      <w:proofErr w:type="spellEnd"/>
      <w:r w:rsidR="100860DE">
        <w:t xml:space="preserve"> et al. (2016) d</w:t>
      </w:r>
      <w:r>
        <w:t>escrib</w:t>
      </w:r>
      <w:r w:rsidR="487EBDA8">
        <w:t xml:space="preserve">e </w:t>
      </w:r>
      <w:r>
        <w:t>the REML estimator in detail</w:t>
      </w:r>
      <w:r w:rsidR="27C6A305">
        <w:t>.</w:t>
      </w:r>
      <w:r w:rsidR="006A7EA4" w:rsidRPr="006A7EA4">
        <w:t xml:space="preserve"> The Hunter and Schmidt (2015) model estimates heterogeneity as $\tau^2 = \sigma^2_r - \sigma^2_e$ where  $\sigma^2_r$ is the observed variance across correlations and $\sigma^2_e$ is the average sampling error variance across studies, computed as $ \frac{\Sigma[</w:t>
      </w:r>
      <w:proofErr w:type="spellStart"/>
      <w:r w:rsidR="006A7EA4" w:rsidRPr="006A7EA4">
        <w:t>N_i</w:t>
      </w:r>
      <w:proofErr w:type="spellEnd"/>
      <w:r w:rsidR="006A7EA4" w:rsidRPr="006A7EA4">
        <w:t xml:space="preserve"> \sigma^2_{</w:t>
      </w:r>
      <w:proofErr w:type="spellStart"/>
      <w:r w:rsidR="006A7EA4" w:rsidRPr="006A7EA4">
        <w:t>ei</w:t>
      </w:r>
      <w:proofErr w:type="spellEnd"/>
      <w:r w:rsidR="006A7EA4" w:rsidRPr="006A7EA4">
        <w:t xml:space="preserve">}]}{\Sigma </w:t>
      </w:r>
      <w:proofErr w:type="spellStart"/>
      <w:r w:rsidR="006A7EA4" w:rsidRPr="006A7EA4">
        <w:t>N_i</w:t>
      </w:r>
      <w:proofErr w:type="spellEnd"/>
      <w:r w:rsidR="006A7EA4" w:rsidRPr="006A7EA4">
        <w:t>}$ (p. 87, 2nd edition) and $\sigma^2_{</w:t>
      </w:r>
      <w:proofErr w:type="spellStart"/>
      <w:r w:rsidR="006A7EA4" w:rsidRPr="006A7EA4">
        <w:t>ei</w:t>
      </w:r>
      <w:proofErr w:type="spellEnd"/>
      <w:r w:rsidR="006A7EA4" w:rsidRPr="006A7EA4">
        <w:t xml:space="preserve">}$ is the usual sampling variance for the Pearson correlation but with $\rho$ replaced with the sample size weighted average correlation $\bar{r} = \frac{\Sigma </w:t>
      </w:r>
      <w:proofErr w:type="spellStart"/>
      <w:r w:rsidR="006A7EA4" w:rsidRPr="006A7EA4">
        <w:t>n_i</w:t>
      </w:r>
      <w:proofErr w:type="spellEnd"/>
      <w:r w:rsidR="006A7EA4" w:rsidRPr="006A7EA4">
        <w:t xml:space="preserve"> </w:t>
      </w:r>
      <w:proofErr w:type="spellStart"/>
      <w:r w:rsidR="006A7EA4" w:rsidRPr="006A7EA4">
        <w:t>r_i</w:t>
      </w:r>
      <w:proofErr w:type="spellEnd"/>
      <w:r w:rsidR="006A7EA4" w:rsidRPr="006A7EA4">
        <w:t xml:space="preserve">}{\Sigma </w:t>
      </w:r>
      <w:proofErr w:type="spellStart"/>
      <w:r w:rsidR="006A7EA4" w:rsidRPr="006A7EA4">
        <w:t>n_i</w:t>
      </w:r>
      <w:proofErr w:type="spellEnd"/>
      <w:r w:rsidR="006A7EA4" w:rsidRPr="006A7EA4">
        <w:t>}$ instead of $</w:t>
      </w:r>
      <w:proofErr w:type="spellStart"/>
      <w:r w:rsidR="006A7EA4" w:rsidRPr="006A7EA4">
        <w:t>r_i</w:t>
      </w:r>
      <w:proofErr w:type="spellEnd"/>
      <w:r w:rsidR="006A7EA4" w:rsidRPr="006A7EA4">
        <w:t>$</w:t>
      </w:r>
      <w:r>
        <w:t xml:space="preserve"> </w:t>
      </w:r>
      <w:commentRangeStart w:id="54"/>
      <m:oMath>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w:commentRangeEnd w:id="54"/>
        <m:r>
          <m:rPr>
            <m:sty m:val="p"/>
          </m:rPr>
          <w:rPr>
            <w:rStyle w:val="CommentReference"/>
          </w:rPr>
          <w:commentReference w:id="54"/>
        </m:r>
      </m:oMath>
      <w:r>
        <w:t>￼</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oMath>
      <w:r>
        <w:t>￼</w:t>
      </w:r>
      <m:oMath>
        <m:sSubSup>
          <m:sSubSupPr>
            <m:ctrlPr>
              <w:rPr>
                <w:rFonts w:ascii="Cambria Math" w:hAnsi="Cambria Math"/>
              </w:rPr>
            </m:ctrlPr>
          </m:sSubSupPr>
          <m:e>
            <m:r>
              <w:rPr>
                <w:rFonts w:ascii="Cambria Math" w:hAnsi="Cambria Math"/>
              </w:rPr>
              <m:t>σ</m:t>
            </m:r>
          </m:e>
          <m:sub>
            <m:r>
              <w:rPr>
                <w:rFonts w:ascii="Cambria Math" w:hAnsi="Cambria Math"/>
              </w:rPr>
              <m:t>ei</m:t>
            </m:r>
          </m:sub>
          <m:sup>
            <m:r>
              <w:rPr>
                <w:rFonts w:ascii="Cambria Math" w:hAnsi="Cambria Math"/>
              </w:rPr>
              <m:t>2</m:t>
            </m:r>
          </m:sup>
        </m:sSubSup>
      </m:oMath>
      <w:r>
        <w:t>￼</w:t>
      </w:r>
      <m:oMath>
        <m:r>
          <w:rPr>
            <w:rFonts w:ascii="Cambria Math" w:hAnsi="Cambria Math"/>
          </w:rPr>
          <m:t>ρ</m:t>
        </m:r>
      </m:oMath>
      <w:r>
        <w:t>￼</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en>
        </m:f>
      </m:oMath>
      <w:r>
        <w:t>￼</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as is common. A generalized version of the HS estimator for effect sizes other than correlations can be found in </w:t>
      </w:r>
      <w:proofErr w:type="spellStart"/>
      <w:r>
        <w:t>Viechtbauer</w:t>
      </w:r>
      <w:proofErr w:type="spellEnd"/>
      <w:r>
        <w:t xml:space="preserve"> (2005; 2015).</w:t>
      </w:r>
    </w:p>
    <w:p w14:paraId="6E5768A2" w14:textId="77777777" w:rsidR="00D810A0" w:rsidRDefault="00B04ED6">
      <w:pPr>
        <w:pStyle w:val="Heading2"/>
      </w:pPr>
      <w:bookmarkStart w:id="55" w:name="simulation-study-design"/>
      <w:bookmarkEnd w:id="53"/>
      <w:r>
        <w:t>Simulation study design</w:t>
      </w:r>
    </w:p>
    <w:p w14:paraId="6E5768A3" w14:textId="77777777" w:rsidR="00D810A0" w:rsidRDefault="00B04ED6">
      <w:pPr>
        <w:pStyle w:val="FirstParagraph"/>
      </w:pPr>
      <w:r>
        <w:t xml:space="preserve">Figure 1 provides an overview of the design of this simulation study. Our design was broadly the same for product-moment correlations and Fisher’s </w:t>
      </w:r>
      <m:oMath>
        <m:r>
          <w:rPr>
            <w:rFonts w:ascii="Cambria Math" w:hAnsi="Cambria Math"/>
          </w:rPr>
          <m:t>z</m:t>
        </m:r>
      </m:oMath>
      <w:r>
        <w:t>, with some minor differences we highlight in the text below detailing the procedure.</w:t>
      </w:r>
    </w:p>
    <w:p w14:paraId="6E5768A4" w14:textId="77777777" w:rsidR="00D810A0" w:rsidRDefault="00B04ED6">
      <w:pPr>
        <w:pStyle w:val="BodyText"/>
      </w:pPr>
      <w:r>
        <w:rPr>
          <w:noProof/>
        </w:rPr>
        <w:lastRenderedPageBreak/>
        <w:drawing>
          <wp:inline distT="0" distB="0" distL="0" distR="0" wp14:anchorId="6E5768CF" wp14:editId="6E5768D0">
            <wp:extent cx="5334000" cy="3523709"/>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5" name="Picture" descr="../figures/flowchart-simulation-design.png"/>
                    <pic:cNvPicPr>
                      <a:picLocks noChangeAspect="1" noChangeArrowheads="1"/>
                    </pic:cNvPicPr>
                  </pic:nvPicPr>
                  <pic:blipFill>
                    <a:blip r:embed="rId15"/>
                    <a:stretch>
                      <a:fillRect/>
                    </a:stretch>
                  </pic:blipFill>
                  <pic:spPr bwMode="auto">
                    <a:xfrm>
                      <a:off x="0" y="0"/>
                      <a:ext cx="5334000" cy="3523709"/>
                    </a:xfrm>
                    <a:prstGeom prst="rect">
                      <a:avLst/>
                    </a:prstGeom>
                    <a:noFill/>
                    <a:ln w="9525">
                      <a:noFill/>
                      <a:headEnd/>
                      <a:tailEnd/>
                    </a:ln>
                  </pic:spPr>
                </pic:pic>
              </a:graphicData>
            </a:graphic>
          </wp:inline>
        </w:drawing>
      </w:r>
    </w:p>
    <w:p w14:paraId="6E5768A5" w14:textId="77777777" w:rsidR="00D810A0" w:rsidRDefault="00B04ED6">
      <w:pPr>
        <w:pStyle w:val="BodyText"/>
      </w:pPr>
      <w:r>
        <w:t>(FIGURE 1: a flowchart summarizing the simulation design)</w:t>
      </w:r>
    </w:p>
    <w:p w14:paraId="6E5768A6" w14:textId="3215F221" w:rsidR="00D810A0" w:rsidRDefault="2BD7E38F">
      <w:pPr>
        <w:pStyle w:val="BodyText"/>
      </w:pPr>
      <w:r>
        <w:t>W</w:t>
      </w:r>
      <w:r w:rsidR="0828E1F1">
        <w:t>e</w:t>
      </w:r>
      <w:r>
        <w:t xml:space="preserve"> generat</w:t>
      </w:r>
      <w:r w:rsidR="4539BED6">
        <w:t>ed</w:t>
      </w:r>
      <w:r>
        <w:t xml:space="preserve"> data for </w:t>
      </w:r>
      <w:r w:rsidR="59051F8D">
        <w:t xml:space="preserve">the </w:t>
      </w:r>
      <w:r>
        <w:t>meta-analys</w:t>
      </w:r>
      <w:r w:rsidR="2AA757FE">
        <w:t>e</w:t>
      </w:r>
      <w:r>
        <w:t xml:space="preserve">s as follows. First, we sampled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from </w:t>
      </w:r>
      <m:oMath>
        <m:r>
          <w:rPr>
            <w:rFonts w:ascii="Cambria Math" w:hAnsi="Cambria Math"/>
          </w:rPr>
          <m:t>Ntrunc</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 xml:space="preserve">. That is, a normal distribution with a mean of </w:t>
      </w:r>
      <m:oMath>
        <m:r>
          <w:rPr>
            <w:rFonts w:ascii="Cambria Math" w:hAnsi="Cambria Math"/>
          </w:rPr>
          <m:t>θ</m:t>
        </m:r>
      </m:oMath>
      <w:r>
        <w:t xml:space="preserve"> and a variance of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that we truncated at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to stay within the bounds of the product-moment correlation. We implemented the truncation in R using inverse transform sampling (link: </w:t>
      </w:r>
      <w:proofErr w:type="gramStart"/>
      <w:r>
        <w:t>functions.r</w:t>
      </w:r>
      <w:proofErr w:type="gramEnd"/>
      <w:r>
        <w:t xml:space="preserve">). For Fisher’ </w:t>
      </w:r>
      <m:oMath>
        <m:r>
          <w:rPr>
            <w:rFonts w:ascii="Cambria Math" w:hAnsi="Cambria Math"/>
          </w:rPr>
          <m:t>z</m:t>
        </m:r>
      </m:oMath>
      <w:r>
        <w:t xml:space="preserve"> no truncation was applied.</w:t>
      </w:r>
    </w:p>
    <w:p w14:paraId="6E5768A7" w14:textId="77777777" w:rsidR="00D810A0" w:rsidRDefault="00B04ED6">
      <w:pPr>
        <w:pStyle w:val="BodyText"/>
      </w:pPr>
      <w:r>
        <w:t xml:space="preserve">For each of the </w:t>
      </w:r>
      <m:oMath>
        <m:r>
          <w:rPr>
            <w:rFonts w:ascii="Cambria Math" w:hAnsi="Cambria Math"/>
          </w:rPr>
          <m:t>k</m:t>
        </m:r>
      </m:oMath>
      <w:r>
        <w:t xml:space="preserve"> sampled true study effect sizes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then sampled one observed effect size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from a truncated normal distribution </w:t>
      </w:r>
      <m:oMath>
        <m:r>
          <w:rPr>
            <w:rFonts w:ascii="Cambria Math" w:hAnsi="Cambria Math"/>
          </w:rPr>
          <m:t>Ntrunc</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e>
        </m:d>
      </m:oMath>
      <w:r>
        <w:t xml:space="preserve">, using the same truncation procedure. The sampling variance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for each true effect size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we computed using the standard formula for Pearson’s </w:t>
      </w:r>
      <m:oMath>
        <m:r>
          <w:rPr>
            <w:rFonts w:ascii="Cambria Math" w:hAnsi="Cambria Math"/>
          </w:rPr>
          <m:t>r</m:t>
        </m:r>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w:rPr>
                            <w:rFonts w:ascii="Cambria Math" w:hAnsi="Cambria Math"/>
                          </w:rPr>
                          <m:t>2</m:t>
                        </m:r>
                      </m:sup>
                    </m:sSubSup>
                  </m:e>
                </m:d>
              </m:e>
              <m:sup>
                <m:r>
                  <w:rPr>
                    <w:rFonts w:ascii="Cambria Math" w:hAnsi="Cambria Math"/>
                  </w:rPr>
                  <m:t>2</m:t>
                </m:r>
              </m:sup>
            </m:sSup>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1</m:t>
            </m:r>
          </m:den>
        </m:f>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is the total sample size for study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oMath>
      <w:r>
        <w:t xml:space="preserve">. For Fisher’s </w:t>
      </w:r>
      <m:oMath>
        <m:r>
          <w:rPr>
            <w:rFonts w:ascii="Cambria Math" w:hAnsi="Cambria Math"/>
          </w:rPr>
          <m:t>z</m:t>
        </m:r>
      </m:oMath>
      <w:r>
        <w:t xml:space="preserve"> no truncation was </w:t>
      </w:r>
      <w:proofErr w:type="gramStart"/>
      <w:r>
        <w:t>applied</w:t>
      </w:r>
      <w:proofErr w:type="gramEnd"/>
      <w:r>
        <w:t xml:space="preserve"> and we approximated the sampling variance as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3</m:t>
            </m:r>
          </m:den>
        </m:f>
      </m:oMath>
      <w:r>
        <w:t xml:space="preserve">. At this point we have </w:t>
      </w:r>
      <m:oMath>
        <m:r>
          <w:rPr>
            <w:rFonts w:ascii="Cambria Math" w:hAnsi="Cambria Math"/>
          </w:rPr>
          <m:t>k</m:t>
        </m:r>
      </m:oMath>
      <w:r>
        <w:t xml:space="preserve"> sampled effect sizes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without measurement error.</w:t>
      </w:r>
    </w:p>
    <w:p w14:paraId="6E5768A8" w14:textId="59CC21FA" w:rsidR="00D810A0" w:rsidRDefault="00B04ED6">
      <w:pPr>
        <w:pStyle w:val="BodyText"/>
      </w:pPr>
      <w:r>
        <w:t>To add measurement error</w:t>
      </w:r>
      <w:r w:rsidR="6C7A1C73">
        <w:t>,</w:t>
      </w:r>
      <w:r>
        <w:t xml:space="preserve"> we first sampled a reliability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from a truncated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normal distribution </w:t>
      </w:r>
      <m:oMath>
        <m:r>
          <w:rPr>
            <w:rFonts w:ascii="Cambria Math" w:hAnsi="Cambria Math"/>
          </w:rPr>
          <m:t>Ntrunc</m:t>
        </m:r>
        <m:d>
          <m:dPr>
            <m:ctrlPr>
              <w:rPr>
                <w:rFonts w:ascii="Cambria Math" w:hAnsi="Cambria Math"/>
              </w:rPr>
            </m:ctrlPr>
          </m:dPr>
          <m:e>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δ</m:t>
            </m:r>
          </m:e>
        </m:d>
      </m:oMath>
      <w:r>
        <w:t xml:space="preserve">, given some average reliability across studies </w:t>
      </w:r>
      <m:oMath>
        <m:acc>
          <m:accPr>
            <m:chr m:val="‾"/>
            <m:ctrlPr>
              <w:rPr>
                <w:rFonts w:ascii="Cambria Math" w:hAnsi="Cambria Math"/>
              </w:rPr>
            </m:ctrlPr>
          </m:accPr>
          <m:e>
            <m:r>
              <w:rPr>
                <w:rFonts w:ascii="Cambria Math" w:hAnsi="Cambria Math"/>
              </w:rPr>
              <m:t>R</m:t>
            </m:r>
          </m:e>
        </m:acc>
      </m:oMath>
      <w:r>
        <w:t xml:space="preserve"> and standard deviation in reliability </w:t>
      </w:r>
      <m:oMath>
        <m:r>
          <w:rPr>
            <w:rFonts w:ascii="Cambria Math" w:hAnsi="Cambria Math"/>
          </w:rPr>
          <m:t>δ</m:t>
        </m:r>
      </m:oMath>
      <w:r>
        <w:t xml:space="preserve">. We assumed that both the dependent and independent variable within a study were measured with the same reliability such that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iYY</m:t>
            </m:r>
            <m:r>
              <m:rPr>
                <m:sty m:val="p"/>
              </m:rPr>
              <w:rPr>
                <w:rFonts w:ascii="Cambria Math" w:hAnsi="Cambria Math"/>
              </w:rPr>
              <m:t>'</m:t>
            </m:r>
          </m:sub>
        </m:sSub>
      </m:oMath>
      <w:r>
        <w:t xml:space="preserve">. We then computed observed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for each study given the attenuation formula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t xml:space="preserve">. Because we assumed equal reliability in </w:t>
      </w:r>
      <m:oMath>
        <m:r>
          <w:rPr>
            <w:rFonts w:ascii="Cambria Math" w:hAnsi="Cambria Math"/>
          </w:rPr>
          <m:t>X</m:t>
        </m:r>
      </m:oMath>
      <w:r>
        <w:t xml:space="preserve"> and </w:t>
      </w:r>
      <m:oMath>
        <m:r>
          <w:rPr>
            <w:rFonts w:ascii="Cambria Math" w:hAnsi="Cambria Math"/>
          </w:rPr>
          <m:t>Y</m:t>
        </m:r>
      </m:oMath>
      <w:r>
        <w:t xml:space="preserve"> this simplifies to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Fisher’s </w:t>
      </w:r>
      <m:oMath>
        <m:r>
          <w:rPr>
            <w:rFonts w:ascii="Cambria Math" w:hAnsi="Cambria Math"/>
          </w:rPr>
          <m:t>z</m:t>
        </m:r>
      </m:oMath>
      <w:r>
        <w:t xml:space="preserve"> we transformed to product-moment correlations before adding measurement error and then back-transformed into Fisher’s </w:t>
      </w:r>
      <m:oMath>
        <m:r>
          <w:rPr>
            <w:rFonts w:ascii="Cambria Math" w:hAnsi="Cambria Math"/>
          </w:rPr>
          <m:t>z</m:t>
        </m:r>
      </m:oMath>
      <w:r>
        <w:t xml:space="preserve"> </w:t>
      </w:r>
      <w:r>
        <w:lastRenderedPageBreak/>
        <w:t xml:space="preserve">before the next step. At this point we have </w:t>
      </w:r>
      <m:oMath>
        <m:r>
          <w:rPr>
            <w:rFonts w:ascii="Cambria Math" w:hAnsi="Cambria Math"/>
          </w:rPr>
          <m:t>k</m:t>
        </m:r>
      </m:oMath>
      <w:r>
        <w:t xml:space="preserve"> effect sizes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in Pearson’s </w:t>
      </w:r>
      <m:oMath>
        <m:r>
          <w:rPr>
            <w:rFonts w:ascii="Cambria Math" w:hAnsi="Cambria Math"/>
          </w:rPr>
          <m:t>r</m:t>
        </m:r>
      </m:oMath>
      <w:r>
        <w:t xml:space="preserve"> or Fisher’s </w:t>
      </w:r>
      <m:oMath>
        <m:r>
          <w:rPr>
            <w:rFonts w:ascii="Cambria Math" w:hAnsi="Cambria Math"/>
          </w:rPr>
          <m:t>z</m:t>
        </m:r>
      </m:oMath>
      <w:r>
        <w:t xml:space="preserve"> with sampling error and measurement error. We then applied either the HV meta-analytic model or the HS model, as described in the section ‘the meta-analytic model’. The procedure described in the current section was replicated 10,000 times for each combination of parameter values.</w:t>
      </w:r>
    </w:p>
    <w:p w14:paraId="6E5768A9" w14:textId="77777777" w:rsidR="00D810A0" w:rsidRDefault="00B04ED6">
      <w:pPr>
        <w:pStyle w:val="Heading2"/>
      </w:pPr>
      <w:bookmarkStart w:id="56" w:name="parameter-values"/>
      <w:bookmarkEnd w:id="55"/>
      <w:r>
        <w:t>Parameter values</w:t>
      </w:r>
    </w:p>
    <w:p w14:paraId="6E5768AA" w14:textId="63105EA3" w:rsidR="00D810A0" w:rsidRDefault="2BD7E38F" w:rsidP="00575A61">
      <w:r>
        <w:t xml:space="preserve">We ran our analyses across a range of within-study sample sizes </w:t>
      </w:r>
      <m:oMath>
        <m:r>
          <w:rPr>
            <w:rFonts w:ascii="Cambria Math" w:hAnsi="Cambria Math"/>
          </w:rPr>
          <m:t>N</m:t>
        </m:r>
      </m:oMath>
      <w:r>
        <w:t xml:space="preserve"> and number of studies </w:t>
      </w:r>
      <m:oMath>
        <m:r>
          <w:rPr>
            <w:rFonts w:ascii="Cambria Math" w:hAnsi="Cambria Math"/>
          </w:rPr>
          <m:t>K</m:t>
        </m:r>
      </m:oMath>
      <w:r>
        <w:t xml:space="preserve">. Within meta-analyses we used a fixed sample size across all studies such that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We made this choice rather than treating sample size as a random variable (as done by e.g., Field, 2005; </w:t>
      </w:r>
      <w:proofErr w:type="spellStart"/>
      <w:r>
        <w:t>Brannick</w:t>
      </w:r>
      <w:proofErr w:type="spellEnd"/>
      <w:r>
        <w:t xml:space="preserve"> et al., 2019) to be able to observe the effect of changes in sample size on estimates, and because we are focused on the average heterogeneity estimates rather than its sampling variance. We base our range of sample sizes on empirical estimates of typical sample size in correlational research in psychology. Fraley et al.</w:t>
      </w:r>
      <w:r w:rsidR="007A2A83">
        <w:t xml:space="preserve"> (2022)</w:t>
      </w:r>
      <w:r>
        <w:t xml:space="preserve"> report median sample sizes for between-person studies in 9 psychology journals between 2011 - 2018 which ranged between 69 - 496 depending on journal and year. </w:t>
      </w:r>
      <w:proofErr w:type="spellStart"/>
      <w:r>
        <w:t>Sassenber</w:t>
      </w:r>
      <w:proofErr w:type="spellEnd"/>
      <w:r>
        <w:t xml:space="preserve"> and </w:t>
      </w:r>
      <w:proofErr w:type="spellStart"/>
      <w:r>
        <w:t>Ditrich</w:t>
      </w:r>
      <w:proofErr w:type="spellEnd"/>
      <w:r>
        <w:t xml:space="preserve"> (2019) find a median sample size of 110 (interquartile range, 71 - 195) across 4 journals and years (2009, 2011, 2016, and 2018) in social psychology, and Bakker et al. (</w:t>
      </w:r>
      <w:r w:rsidR="00575A61">
        <w:t>prelim</w:t>
      </w:r>
      <w:r w:rsidR="45EA2ACA">
        <w:t>in</w:t>
      </w:r>
      <w:r w:rsidR="00575A61">
        <w:t xml:space="preserve">ary results; </w:t>
      </w:r>
      <w:hyperlink r:id="rId16" w:history="1">
        <w:r w:rsidR="00575A61" w:rsidRPr="00575A61">
          <w:rPr>
            <w:rStyle w:val="Hyperlink"/>
          </w:rPr>
          <w:t>https://osf.io/zsjf4</w:t>
        </w:r>
      </w:hyperlink>
      <w:r>
        <w:t>) find median sample sizes between 24 - 184 for 6 journals in psychology for the years 1995, 2006, 2019. Given these empirical findings</w:t>
      </w:r>
      <w:r w:rsidR="00DF232F">
        <w:t>,</w:t>
      </w:r>
      <w:r>
        <w:t xml:space="preserve"> we consider the following sample size values {50, 100, 150, 200}.</w:t>
      </w:r>
    </w:p>
    <w:p w14:paraId="6E5768AB" w14:textId="060B6E2F" w:rsidR="00D810A0" w:rsidRDefault="00B04ED6">
      <w:pPr>
        <w:pStyle w:val="BodyText"/>
      </w:pPr>
      <w:r>
        <w:t xml:space="preserve">When focusing on the bias of heterogeneity estimate, the number of meta-analyzed studies, </w:t>
      </w:r>
      <m:oMath>
        <m:r>
          <w:rPr>
            <w:rFonts w:ascii="Cambria Math" w:hAnsi="Cambria Math"/>
          </w:rPr>
          <m:t>K</m:t>
        </m:r>
      </m:oMath>
      <w:r>
        <w:t>, would not matter for an unbiased estimator. However, both the heterogeneity estimator we use</w:t>
      </w:r>
      <w:r w:rsidR="1919288C">
        <w:t>d</w:t>
      </w:r>
      <w:r>
        <w:t>, restricted maximum likelihood, and most other heterogeneity estimators are truncated at zero (</w:t>
      </w:r>
      <w:proofErr w:type="spellStart"/>
      <w:r>
        <w:t>Viechtbauer</w:t>
      </w:r>
      <w:proofErr w:type="spellEnd"/>
      <w:r>
        <w:t xml:space="preserve">, 2005). Lower values for </w:t>
      </w:r>
      <m:oMath>
        <m:r>
          <w:rPr>
            <w:rFonts w:ascii="Cambria Math" w:hAnsi="Cambria Math"/>
          </w:rPr>
          <m:t>K</m:t>
        </m:r>
      </m:oMath>
      <w:r>
        <w:t xml:space="preserve"> then result in a larger proportion of truncated estimates below zero because of increased sampling variance in </w:t>
      </w:r>
      <m:oMath>
        <m:sSup>
          <m:sSupPr>
            <m:ctrlPr>
              <w:rPr>
                <w:rFonts w:ascii="Cambria Math" w:hAnsi="Cambria Math"/>
              </w:rPr>
            </m:ctrlPr>
          </m:sSupPr>
          <m:e>
            <m:r>
              <w:rPr>
                <w:rFonts w:ascii="Cambria Math" w:hAnsi="Cambria Math"/>
              </w:rPr>
              <m:t>τ</m:t>
            </m:r>
          </m:e>
          <m:sup>
            <m:r>
              <w:rPr>
                <w:rFonts w:ascii="Cambria Math" w:hAnsi="Cambria Math"/>
              </w:rPr>
              <m:t>2</m:t>
            </m:r>
          </m:sup>
        </m:sSup>
      </m:oMath>
      <w:r>
        <w:t xml:space="preserve">. As such, values of </w:t>
      </w:r>
      <m:oMath>
        <m:r>
          <w:rPr>
            <w:rFonts w:ascii="Cambria Math" w:hAnsi="Cambria Math"/>
          </w:rPr>
          <m:t>K</m:t>
        </m:r>
      </m:oMath>
      <w:r>
        <w:t xml:space="preserve"> can affect bias, especially at lower levels of heterogeneity. We consider the following values of </w:t>
      </w:r>
      <m:oMath>
        <m:r>
          <w:rPr>
            <w:rFonts w:ascii="Cambria Math" w:hAnsi="Cambria Math"/>
          </w:rPr>
          <m:t>K</m:t>
        </m:r>
      </m:oMath>
      <w:r>
        <w:t>: {5, 20, 40, 100}.</w:t>
      </w:r>
    </w:p>
    <w:p w14:paraId="6E5768AC" w14:textId="7F8EA1D0" w:rsidR="00D810A0" w:rsidRDefault="2BD7E38F">
      <w:pPr>
        <w:pStyle w:val="BodyText"/>
      </w:pPr>
      <w:r>
        <w:t xml:space="preserve">We vary the grand mean </w:t>
      </w:r>
      <m:oMath>
        <m:r>
          <w:rPr>
            <w:rFonts w:ascii="Cambria Math" w:hAnsi="Cambria Math"/>
          </w:rPr>
          <m:t>θ</m:t>
        </m:r>
      </m:oMath>
      <w:r>
        <w:t xml:space="preserve"> from 0 to 0.6 in steps of 0.1 to cover all realistic effect sizes and explore the boundaries of the interaction between effect size and reliability variance. For Fisher’s </w:t>
      </w:r>
      <m:oMath>
        <m:r>
          <w:rPr>
            <w:rFonts w:ascii="Cambria Math" w:hAnsi="Cambria Math"/>
          </w:rPr>
          <m:t>z</m:t>
        </m:r>
      </m:oMath>
      <w:r w:rsidR="04B495CB">
        <w:t>,</w:t>
      </w:r>
      <w:r>
        <w:t xml:space="preserve"> we transformed these value</w:t>
      </w:r>
      <w:r w:rsidR="39FD626E">
        <w:t>s</w:t>
      </w:r>
      <m:oMath>
        <m:r>
          <w:rPr>
            <w:rFonts w:ascii="Cambria Math" w:hAnsi="Cambria Math"/>
          </w:rPr>
          <m:t>z</m:t>
        </m:r>
      </m:oMath>
      <w:r>
        <w:t>￼ scale. For context to these values</w:t>
      </w:r>
      <w:r w:rsidR="51E688AB">
        <w:t>, we</w:t>
      </w:r>
      <w:r>
        <w:t xml:space="preserve"> consider</w:t>
      </w:r>
      <w:r w:rsidR="3CF2E498">
        <w:t>ed</w:t>
      </w:r>
      <w:r>
        <w:t xml:space="preserve"> the empirical estimates of typical correlational effect sizes provided by Nuijten et al. (2020) and Schäfer &amp; </w:t>
      </w:r>
      <w:proofErr w:type="spellStart"/>
      <w:r>
        <w:t>Scharz</w:t>
      </w:r>
      <w:proofErr w:type="spellEnd"/>
      <w:r>
        <w:t xml:space="preserve"> (2019). Nuijten et al. performed a meta-meta-analysis on the fields of intelligence research and report</w:t>
      </w:r>
      <w:r w:rsidR="2BF06D9E">
        <w:t>ed</w:t>
      </w:r>
      <w:r>
        <w:t xml:space="preserve"> a median meta-analytic </w:t>
      </w:r>
      <w:r w:rsidR="4658AF12">
        <w:t xml:space="preserve">correlation </w:t>
      </w:r>
      <w:r>
        <w:t xml:space="preserve">of 0.24 for predictive validity and correlational studies. This estimate is likely positively biased due to publication bias and selective reporting. Schäfer &amp; </w:t>
      </w:r>
      <w:proofErr w:type="spellStart"/>
      <w:r>
        <w:t>Scharz</w:t>
      </w:r>
      <w:proofErr w:type="spellEnd"/>
      <w:r>
        <w:t xml:space="preserve"> report</w:t>
      </w:r>
      <w:r w:rsidR="3FDCF92E">
        <w:t>ed</w:t>
      </w:r>
      <m:oMath>
        <m:r>
          <w:rPr>
            <w:rFonts w:ascii="Cambria Math" w:hAnsi="Cambria Math"/>
          </w:rPr>
          <m:t>r</m:t>
        </m:r>
      </m:oMath>
      <w:r>
        <w:t>￼ of 0.16 amongst preregistered research in psychology in general, with an ‘upper median’ (i.e., the 83.35% quantile) of 0.41. This estimate is likely less affected by positive bias but should not be expected to be unbiased as there appears to be some positive bias also in preregistered research on average (Scheel, 2021).</w:t>
      </w:r>
    </w:p>
    <w:p w14:paraId="6E5768AD" w14:textId="50720594" w:rsidR="00D810A0" w:rsidRDefault="2BD7E38F">
      <w:pPr>
        <w:pStyle w:val="BodyText"/>
      </w:pPr>
      <w:r>
        <w:t>We defined the between-studies standard deviation (</w:t>
      </w:r>
      <m:oMath>
        <m:r>
          <w:rPr>
            <w:rFonts w:ascii="Cambria Math" w:hAnsi="Cambria Math"/>
          </w:rPr>
          <m:t>τ</m:t>
        </m:r>
      </m:oMath>
      <w:r>
        <w:t>) to cover a wide range of variability in true effect sizes and empirical estimates reported in the psychological literature. Van Erp et al. (2017) provide</w:t>
      </w:r>
      <w:r w:rsidR="23A4913F">
        <w:t>d</w:t>
      </w:r>
      <w:r>
        <w:t xml:space="preserve"> empirical heterogeneity estimates from 747 meta-analyses in 61 article</w:t>
      </w:r>
      <w:r w:rsidR="102E8877">
        <w:t>s</w:t>
      </w:r>
      <w:r>
        <w:t xml:space="preserve"> published in the journal Psychological Bulletin between 1990 - 2013. The median </w:t>
      </w:r>
      <w:r>
        <w:lastRenderedPageBreak/>
        <w:t>(uncorrected)</w:t>
      </w:r>
      <w:r w:rsidR="00413ED6">
        <w:t xml:space="preserve"> </w:t>
      </w:r>
      <w:r>
        <w:t xml:space="preserve">Pearson’s </w:t>
      </w:r>
      <m:oMath>
        <m:r>
          <w:rPr>
            <w:rFonts w:ascii="Cambria Math" w:hAnsi="Cambria Math"/>
          </w:rPr>
          <m:t>r</m:t>
        </m:r>
      </m:oMath>
      <w:r>
        <w:t xml:space="preserve"> </w:t>
      </w:r>
      <m:oMath>
        <m:r>
          <w:rPr>
            <w:rFonts w:ascii="Cambria Math" w:hAnsi="Cambria Math"/>
          </w:rPr>
          <m:t>τ</m:t>
        </m:r>
      </m:oMath>
      <w:r>
        <w:t xml:space="preserve"> value in these data was 0.17 (interquartile range 0.1 - 0.24). The point of this study is that empirical heterogeneity estimates may not be accurately estimated. Nonetheless, we selected approximately the interquartile range of </w:t>
      </w:r>
      <m:oMath>
        <m:r>
          <w:rPr>
            <w:rFonts w:ascii="Cambria Math" w:hAnsi="Cambria Math"/>
          </w:rPr>
          <m:t>τ</m:t>
        </m:r>
      </m:oMath>
      <w:r>
        <w:t xml:space="preserve">-values reported in van Erp et al. for the product-moment correlation, both to make sure we covered the empirically reported range of values and because we considered them to represent reasonable variability on the product-moment correlation scale. The values we selected were {0, 0.1, 0.15, 0.2}. We selected the largest heterogeneity level to avoid excessive truncation for our maximum average effect size of 0.6: </w:t>
      </w:r>
      <m:oMath>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0.2</m:t>
            </m:r>
          </m:e>
        </m:d>
      </m:oMath>
      <w:r>
        <w:t xml:space="preserve"> implies approximately 95% of effect sizes will be below 1. Our values are </w:t>
      </w:r>
      <w:proofErr w:type="gramStart"/>
      <w:r>
        <w:t>similar to</w:t>
      </w:r>
      <w:proofErr w:type="gramEnd"/>
      <w:r>
        <w:t xml:space="preserve"> those used by Brannick et al. (2019) in their simulation study on the performance of different heterogeneity estimators after corrections for unreliability (they </w:t>
      </w:r>
      <w:commentRangeStart w:id="57"/>
      <w:r>
        <w:t xml:space="preserve">used $= $ </w:t>
      </w:r>
      <w:commentRangeEnd w:id="57"/>
      <w:r w:rsidR="00413ED6">
        <w:rPr>
          <w:rStyle w:val="CommentReference"/>
        </w:rPr>
        <w:commentReference w:id="57"/>
      </w:r>
      <w:r>
        <w:t>0, 0.08, 0.13, 0.2).</w:t>
      </w:r>
    </w:p>
    <w:p w14:paraId="6E5768AE" w14:textId="77777777" w:rsidR="00D810A0" w:rsidRDefault="00B04ED6">
      <w:pPr>
        <w:pStyle w:val="BodyText"/>
      </w:pPr>
      <w:r>
        <w:t xml:space="preserve">Fisher’s </w:t>
      </w:r>
      <m:oMath>
        <m:r>
          <w:rPr>
            <w:rFonts w:ascii="Cambria Math" w:hAnsi="Cambria Math"/>
          </w:rPr>
          <m:t>z</m:t>
        </m:r>
      </m:oMath>
      <w:r>
        <w:t xml:space="preserve"> is measured at a different scale and it is not possible to directly convert </w:t>
      </w:r>
      <m:oMath>
        <m:r>
          <w:rPr>
            <w:rFonts w:ascii="Cambria Math" w:hAnsi="Cambria Math"/>
          </w:rPr>
          <m:t>τ</m:t>
        </m:r>
      </m:oMath>
      <w:r>
        <w:t xml:space="preserve">-values expressed in Pearson’s </w:t>
      </w:r>
      <m:oMath>
        <m:r>
          <w:rPr>
            <w:rFonts w:ascii="Cambria Math" w:hAnsi="Cambria Math"/>
          </w:rPr>
          <m:t>r</m:t>
        </m:r>
      </m:oMath>
      <w:r>
        <w:t xml:space="preserve"> into corresponding </w:t>
      </w:r>
      <m:oMath>
        <m:r>
          <w:rPr>
            <w:rFonts w:ascii="Cambria Math" w:hAnsi="Cambria Math"/>
          </w:rPr>
          <m:t>τ</m:t>
        </m:r>
      </m:oMath>
      <w:r>
        <w:t xml:space="preserve">-values on the Fisher’s </w:t>
      </w:r>
      <m:oMath>
        <m:r>
          <w:rPr>
            <w:rFonts w:ascii="Cambria Math" w:hAnsi="Cambria Math"/>
          </w:rPr>
          <m:t>z</m:t>
        </m:r>
      </m:oMath>
      <w:r>
        <w:t xml:space="preserve"> scale. To compare results between Fisher’s </w:t>
      </w:r>
      <m:oMath>
        <m:r>
          <w:rPr>
            <w:rFonts w:ascii="Cambria Math" w:hAnsi="Cambria Math"/>
          </w:rPr>
          <m:t>z</m:t>
        </m:r>
      </m:oMath>
      <w:r>
        <w:t xml:space="preserve"> and the product-moment correlation we defined heterogeneity on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scale.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is a relative measure of heterogeneity describing the percentage of total variance that is due to heterogeneity (Higgins, 2002; 2003), and as such is measured from 0 - 100%.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can be defined as </w:t>
      </w:r>
      <m:oMath>
        <m:sSup>
          <m:sSupPr>
            <m:ctrlPr>
              <w:rPr>
                <w:rFonts w:ascii="Cambria Math" w:hAnsi="Cambria Math"/>
              </w:rPr>
            </m:ctrlPr>
          </m:sSupPr>
          <m:e>
            <m:r>
              <w:rPr>
                <w:rFonts w:ascii="Cambria Math" w:hAnsi="Cambria Math"/>
              </w:rPr>
              <m:t>I</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τ</m:t>
                </m:r>
              </m:e>
              <m:sup>
                <m:r>
                  <w:rPr>
                    <w:rFonts w:ascii="Cambria Math" w:hAnsi="Cambria Math"/>
                  </w:rPr>
                  <m:t>2</m:t>
                </m:r>
              </m:sup>
            </m:sSup>
          </m:num>
          <m:den>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den>
        </m:f>
      </m:oMath>
      <w:r>
        <w:t xml:space="preserve"> where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w</m:t>
                        </m:r>
                      </m:e>
                      <m:sub>
                        <m:r>
                          <w:rPr>
                            <w:rFonts w:ascii="Cambria Math" w:hAnsi="Cambria Math"/>
                          </w:rPr>
                          <m:t>i</m:t>
                        </m:r>
                      </m:sub>
                    </m:sSub>
                  </m:e>
                </m:d>
              </m:e>
              <m:sup>
                <m:r>
                  <w:rPr>
                    <w:rFonts w:ascii="Cambria Math" w:hAnsi="Cambria Math"/>
                  </w:rPr>
                  <m:t>2</m:t>
                </m:r>
              </m:sup>
            </m:sSup>
            <m:r>
              <m:rPr>
                <m:sty m:val="p"/>
              </m:rPr>
              <w:rPr>
                <w:rFonts w:ascii="Cambria Math" w:hAnsi="Cambria Math"/>
              </w:rPr>
              <m:t>-</m:t>
            </m:r>
            <m:r>
              <w:rPr>
                <w:rFonts w:ascii="Cambria Math" w:hAnsi="Cambria Math"/>
              </w:rPr>
              <m:t>Σ</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2</m:t>
                </m:r>
              </m:sup>
            </m:sSubSup>
          </m:den>
        </m:f>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 the precision </w:t>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This means that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value generally depends on both the number of studies </w:t>
      </w:r>
      <m:oMath>
        <m:r>
          <w:rPr>
            <w:rFonts w:ascii="Cambria Math" w:hAnsi="Cambria Math"/>
          </w:rPr>
          <m:t>K</m:t>
        </m:r>
      </m:oMath>
      <w:r>
        <w:t xml:space="preserve"> and the sample size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in these studies (Borenstein, 2017). However, because we keep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fixed across studies, the value of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depends only on </w:t>
      </w:r>
      <m:oMath>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and the heterogeneity.</w:t>
      </w:r>
    </w:p>
    <w:p w14:paraId="6E5768AF" w14:textId="05F71198" w:rsidR="00D810A0" w:rsidRDefault="2BD7E38F">
      <w:pPr>
        <w:pStyle w:val="BodyText"/>
      </w:pPr>
      <w:r>
        <w:t xml:space="preserve">We thus computed the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index for each sample size condition and </w:t>
      </w:r>
      <m:oMath>
        <m:r>
          <w:rPr>
            <w:rFonts w:ascii="Cambria Math" w:hAnsi="Cambria Math"/>
          </w:rPr>
          <m:t>τ</m:t>
        </m:r>
      </m:oMath>
      <w:r>
        <w:t xml:space="preserve">-values defined in Pearson’s </w:t>
      </w:r>
      <m:oMath>
        <m:r>
          <w:rPr>
            <w:rFonts w:ascii="Cambria Math" w:hAnsi="Cambria Math"/>
          </w:rPr>
          <m:t>r</m:t>
        </m:r>
      </m:oMath>
      <w:r>
        <w:t xml:space="preserve">, and then computed corresponding </w:t>
      </w:r>
      <m:oMath>
        <m:r>
          <w:rPr>
            <w:rFonts w:ascii="Cambria Math" w:hAnsi="Cambria Math"/>
          </w:rPr>
          <m:t>τ</m:t>
        </m:r>
      </m:oMath>
      <w:r>
        <w:t xml:space="preserve">-values on the Fisher’s </w:t>
      </w:r>
      <m:oMath>
        <m:r>
          <w:rPr>
            <w:rFonts w:ascii="Cambria Math" w:hAnsi="Cambria Math"/>
          </w:rPr>
          <m:t>z</m:t>
        </m:r>
      </m:oMath>
      <w:r>
        <w:t xml:space="preserve"> scale given these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-values and sample sizes. Two complications were that the value for </w:t>
      </w:r>
      <m:oMath>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varies with effect size for Pearson’s </w:t>
      </w:r>
      <m:oMath>
        <m:r>
          <w:rPr>
            <w:rFonts w:ascii="Cambria Math" w:hAnsi="Cambria Math"/>
          </w:rPr>
          <m:t>r</m:t>
        </m:r>
      </m:oMath>
      <w:r>
        <w:t xml:space="preserve"> and that effect size varies across studies because </w:t>
      </w:r>
      <w:commentRangeStart w:id="58"/>
      <w:r>
        <w:t xml:space="preserve">of </w:t>
      </w:r>
      <m:oMath>
        <m:r>
          <w:rPr>
            <w:rFonts w:ascii="Cambria Math" w:hAnsi="Cambria Math"/>
          </w:rPr>
          <m:t>τ</m:t>
        </m:r>
      </m:oMath>
      <w:r w:rsidR="1AA91968">
        <w:t>&gt;0</w:t>
      </w:r>
      <w:commentRangeEnd w:id="58"/>
      <w:r w:rsidR="00FC1C0E">
        <w:rPr>
          <w:rStyle w:val="CommentReference"/>
        </w:rPr>
        <w:commentReference w:id="58"/>
      </w:r>
      <m:oMath>
        <m:r>
          <w:rPr>
            <w:rFonts w:ascii="Cambria Math" w:hAnsi="Cambria Math"/>
          </w:rPr>
          <m:t>θ</m:t>
        </m:r>
        <m:r>
          <m:rPr>
            <m:sty m:val="p"/>
          </m:rPr>
          <w:rPr>
            <w:rFonts w:ascii="Cambria Math" w:hAnsi="Cambria Math"/>
          </w:rPr>
          <m:t>=</m:t>
        </m:r>
        <m:r>
          <w:rPr>
            <w:rFonts w:ascii="Cambria Math" w:hAnsi="Cambria Math"/>
          </w:rPr>
          <m:t>0</m:t>
        </m:r>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τ</m:t>
        </m:r>
      </m:oMath>
      <w:r>
        <w:t>￼</w:t>
      </w:r>
      <m:oMath>
        <m:sSup>
          <m:sSupPr>
            <m:ctrlPr>
              <w:rPr>
                <w:rFonts w:ascii="Cambria Math" w:hAnsi="Cambria Math"/>
              </w:rPr>
            </m:ctrlPr>
          </m:sSupPr>
          <m:e>
            <m:r>
              <w:rPr>
                <w:rFonts w:ascii="Cambria Math" w:hAnsi="Cambria Math"/>
              </w:rPr>
              <m:t>I</m:t>
            </m:r>
          </m:e>
          <m:sup>
            <m:r>
              <w:rPr>
                <w:rFonts w:ascii="Cambria Math" w:hAnsi="Cambria Math"/>
              </w:rPr>
              <m:t>2</m:t>
            </m:r>
          </m:sup>
        </m:sSup>
      </m:oMath>
      <w:r>
        <w:t>￼</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E</m:t>
        </m:r>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e>
            </m:d>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g</m:t>
            </m:r>
          </m:e>
        </m:nary>
        <m:d>
          <m:dPr>
            <m:ctrlPr>
              <w:rPr>
                <w:rFonts w:ascii="Cambria Math" w:hAnsi="Cambria Math"/>
              </w:rPr>
            </m:ctrlPr>
          </m:dPr>
          <m:e>
            <m:r>
              <w:rPr>
                <w:rFonts w:ascii="Cambria Math" w:hAnsi="Cambria Math"/>
              </w:rPr>
              <m:t>x</m:t>
            </m:r>
          </m:e>
        </m:d>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dx</m:t>
        </m:r>
      </m:oMath>
      <w:r>
        <w:t>￼</w:t>
      </w:r>
      <m:oMath>
        <m:r>
          <w:rPr>
            <w:rFonts w:ascii="Cambria Math" w:hAnsi="Cambria Math"/>
          </w:rPr>
          <m:t>g</m:t>
        </m:r>
        <m:d>
          <m:dPr>
            <m:ctrlPr>
              <w:rPr>
                <w:rFonts w:ascii="Cambria Math" w:hAnsi="Cambria Math"/>
              </w:rPr>
            </m:ctrlPr>
          </m:dPr>
          <m:e>
            <m:r>
              <w:rPr>
                <w:rFonts w:ascii="Cambria Math" w:hAnsi="Cambria Math"/>
              </w:rPr>
              <m:t>x</m:t>
            </m:r>
          </m:e>
        </m:d>
      </m:oMath>
      <w:r>
        <w:t>￼</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τ</m:t>
                </m:r>
              </m:e>
              <m:sup>
                <m:r>
                  <w:rPr>
                    <w:rFonts w:ascii="Cambria Math" w:hAnsi="Cambria Math"/>
                  </w:rPr>
                  <m:t>2</m:t>
                </m:r>
              </m:sup>
            </m:sSup>
          </m:e>
        </m:d>
      </m:oMath>
      <w:r>
        <w:t>￼</w:t>
      </w:r>
      <m:oMath>
        <m:r>
          <m:rPr>
            <m:sty m:val="p"/>
          </m:rPr>
          <w:rPr>
            <w:rFonts w:ascii="Cambria Math" w:hAnsi="Cambria Math"/>
          </w:rPr>
          <m:t>∞</m:t>
        </m:r>
      </m:oMath>
      <w:r>
        <w:t>￼</w:t>
      </w:r>
      <m:oMath>
        <m:r>
          <w:rPr>
            <w:rFonts w:ascii="Cambria Math" w:hAnsi="Cambria Math"/>
          </w:rPr>
          <m:t>τ</m:t>
        </m:r>
      </m:oMath>
      <w:r>
        <w:t>￼</w:t>
      </w:r>
      <m:oMath>
        <m:r>
          <w:rPr>
            <w:rFonts w:ascii="Cambria Math" w:hAnsi="Cambria Math"/>
          </w:rPr>
          <m:t>z</m:t>
        </m:r>
      </m:oMath>
      <w:r>
        <w:t>￼</w:t>
      </w:r>
      <m:oMath>
        <m:r>
          <w:rPr>
            <w:rFonts w:ascii="Cambria Math" w:hAnsi="Cambria Math"/>
          </w:rPr>
          <m:t>N</m:t>
        </m:r>
        <m:r>
          <m:rPr>
            <m:sty m:val="p"/>
          </m:rPr>
          <w:rPr>
            <w:rFonts w:ascii="Cambria Math" w:hAnsi="Cambria Math"/>
          </w:rPr>
          <m:t>=</m:t>
        </m:r>
        <m:r>
          <w:rPr>
            <w:rFonts w:ascii="Cambria Math" w:hAnsi="Cambria Math"/>
          </w:rPr>
          <m:t>50</m:t>
        </m:r>
      </m:oMath>
      <w:r>
        <w:t>￼</w:t>
      </w:r>
      <m:oMath>
        <m:r>
          <w:rPr>
            <w:rFonts w:ascii="Cambria Math" w:hAnsi="Cambria Math"/>
          </w:rPr>
          <m:t>z</m:t>
        </m:r>
      </m:oMath>
      <w:r>
        <w:t>￼</w:t>
      </w:r>
      <m:oMath>
        <m:r>
          <w:rPr>
            <w:rFonts w:ascii="Cambria Math" w:hAnsi="Cambria Math"/>
          </w:rPr>
          <m:t>τ</m:t>
        </m:r>
      </m:oMath>
      <w:r>
        <w:t>￼</w:t>
      </w:r>
      <m:oMath>
        <m:r>
          <w:rPr>
            <w:rFonts w:ascii="Cambria Math" w:hAnsi="Cambria Math"/>
          </w:rPr>
          <m:t>N</m:t>
        </m:r>
      </m:oMath>
      <w:r>
        <w:t>￼ increased heterogeneity values were more similar (see supplement XX).</w:t>
      </w:r>
    </w:p>
    <w:p w14:paraId="6E5768B0" w14:textId="63E73445" w:rsidR="00D810A0" w:rsidRDefault="2BD7E38F">
      <w:pPr>
        <w:pStyle w:val="BodyText"/>
      </w:pPr>
      <w:r>
        <w:t xml:space="preserve">Finally, we defined average reliability levels and their standard deviation based on empirical estimates from the literature. Flake et al. (2017) </w:t>
      </w:r>
      <w:r w:rsidR="3DB382C7">
        <w:t>documented</w:t>
      </w:r>
      <w:r>
        <w:t xml:space="preserve"> 245 estimates of Cronbach’s </w:t>
      </w:r>
      <w:r w:rsidR="210FAFCC">
        <w:t>A</w:t>
      </w:r>
      <w:r>
        <w:t xml:space="preserve">lpha in </w:t>
      </w:r>
      <w:proofErr w:type="gramStart"/>
      <w:r>
        <w:t>psychology</w:t>
      </w:r>
      <w:r w:rsidR="37B602E3">
        <w:t>, and</w:t>
      </w:r>
      <w:proofErr w:type="gramEnd"/>
      <w:r w:rsidR="37B602E3">
        <w:t xml:space="preserve"> found</w:t>
      </w:r>
      <w:r>
        <w:t xml:space="preserve"> </w:t>
      </w:r>
      <w:r w:rsidR="3FB20500">
        <w:t>an</w:t>
      </w:r>
      <w:r w:rsidR="00935198">
        <w:t xml:space="preserve"> </w:t>
      </w:r>
      <w:r>
        <w:t xml:space="preserve">average </w:t>
      </w:r>
      <w:r w:rsidR="250A8A49">
        <w:t xml:space="preserve">of </w:t>
      </w:r>
      <w:r>
        <w:t xml:space="preserve">0.79 </w:t>
      </w:r>
      <w:r w:rsidR="5AA56712">
        <w:t xml:space="preserve">and </w:t>
      </w:r>
      <w:r>
        <w:t xml:space="preserve">a standard deviation of 0.13. The interquartile range was approximately 0.68 - 0.87 for studies </w:t>
      </w:r>
      <w:r w:rsidR="3D1C4B89">
        <w:t>using</w:t>
      </w:r>
      <w:r>
        <w:t xml:space="preserve"> </w:t>
      </w:r>
      <w:r w:rsidR="3C28BB67">
        <w:t xml:space="preserve">(ad hoc) </w:t>
      </w:r>
      <w:r>
        <w:t>scale</w:t>
      </w:r>
      <w:r w:rsidR="7BA6BA91">
        <w:t>s that</w:t>
      </w:r>
      <w:r>
        <w:t xml:space="preserve"> lacked a reference</w:t>
      </w:r>
      <w:r w:rsidR="4BD45F6B">
        <w:t xml:space="preserve"> to an earlier source</w:t>
      </w:r>
      <w:r>
        <w:t xml:space="preserve"> and 0.79 - 0.88 for scales that did have a reference. Sánchez-</w:t>
      </w:r>
      <w:proofErr w:type="spellStart"/>
      <w:r>
        <w:t>Meca</w:t>
      </w:r>
      <w:proofErr w:type="spellEnd"/>
      <w:r>
        <w:t xml:space="preserve"> et al. (2003) report</w:t>
      </w:r>
      <w:r w:rsidR="4EF134BE">
        <w:t>ed</w:t>
      </w:r>
      <w:r>
        <w:t xml:space="preserve"> the reliability estimates based on five </w:t>
      </w:r>
      <w:r w:rsidR="3239DACE">
        <w:t xml:space="preserve">so-called </w:t>
      </w:r>
      <w:r>
        <w:t xml:space="preserve">reliability generalization studies. These five studies summarized reliability in 25 - 51 primary studies (184 total), and the mean reliability ranged from 0.767 to 0.891 with standard deviations ranging between 0.034 - 0.133. Given some likely positive bias in such empirical values </w:t>
      </w:r>
      <w:r w:rsidR="40AFADB7">
        <w:t xml:space="preserve">caused by selective reporting </w:t>
      </w:r>
      <w:r>
        <w:t xml:space="preserve">(Hussey et al., 2023), we examined the following mean reliabilities </w:t>
      </w:r>
      <m:oMath>
        <m:r>
          <m:rPr>
            <m:sty m:val="p"/>
          </m:rPr>
          <w:rPr>
            <w:rFonts w:ascii="Cambria Math" w:hAnsi="Cambria Math"/>
          </w:rPr>
          <m:t>{</m:t>
        </m:r>
        <m:r>
          <w:rPr>
            <w:rFonts w:ascii="Cambria Math" w:hAnsi="Cambria Math"/>
          </w:rPr>
          <m:t>0.6</m:t>
        </m:r>
        <m:r>
          <m:rPr>
            <m:sty m:val="p"/>
          </m:rPr>
          <w:rPr>
            <w:rFonts w:ascii="Cambria Math" w:hAnsi="Cambria Math"/>
          </w:rPr>
          <m:t>,</m:t>
        </m:r>
        <m:r>
          <w:rPr>
            <w:rFonts w:ascii="Cambria Math" w:hAnsi="Cambria Math"/>
          </w:rPr>
          <m:t>0.7</m:t>
        </m:r>
        <m:r>
          <m:rPr>
            <m:sty m:val="p"/>
          </m:rPr>
          <w:rPr>
            <w:rFonts w:ascii="Cambria Math" w:hAnsi="Cambria Math"/>
          </w:rPr>
          <m:t>,</m:t>
        </m:r>
        <m:r>
          <w:rPr>
            <w:rFonts w:ascii="Cambria Math" w:hAnsi="Cambria Math"/>
          </w:rPr>
          <m:t>0.8</m:t>
        </m:r>
        <m:r>
          <m:rPr>
            <m:sty m:val="p"/>
          </m:rPr>
          <w:rPr>
            <w:rFonts w:ascii="Cambria Math" w:hAnsi="Cambria Math"/>
          </w:rPr>
          <m:t>,</m:t>
        </m:r>
        <m:r>
          <w:rPr>
            <w:rFonts w:ascii="Cambria Math" w:hAnsi="Cambria Math"/>
          </w:rPr>
          <m:t>0.9</m:t>
        </m:r>
        <m:r>
          <m:rPr>
            <m:sty m:val="p"/>
          </m:rPr>
          <w:rPr>
            <w:rFonts w:ascii="Cambria Math" w:hAnsi="Cambria Math"/>
          </w:rPr>
          <m:t>}</m:t>
        </m:r>
      </m:oMath>
      <w:r>
        <w:t xml:space="preserve">, and standard deviations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0.1</m:t>
        </m:r>
        <m:r>
          <m:rPr>
            <m:sty m:val="p"/>
          </m:rPr>
          <w:rPr>
            <w:rFonts w:ascii="Cambria Math" w:hAnsi="Cambria Math"/>
          </w:rPr>
          <m:t>,</m:t>
        </m:r>
        <m:r>
          <w:rPr>
            <w:rFonts w:ascii="Cambria Math" w:hAnsi="Cambria Math"/>
          </w:rPr>
          <m:t>0.15</m:t>
        </m:r>
        <m:r>
          <m:rPr>
            <m:sty m:val="p"/>
          </m:rPr>
          <w:rPr>
            <w:rFonts w:ascii="Cambria Math" w:hAnsi="Cambria Math"/>
          </w:rPr>
          <m:t>}</m:t>
        </m:r>
      </m:oMath>
      <w:r>
        <w:t>.</w:t>
      </w:r>
    </w:p>
    <w:p w14:paraId="6E5768B1" w14:textId="77777777" w:rsidR="00D810A0" w:rsidRDefault="00B04ED6">
      <w:pPr>
        <w:pStyle w:val="Heading1"/>
      </w:pPr>
      <w:bookmarkStart w:id="59" w:name="results"/>
      <w:bookmarkEnd w:id="51"/>
      <w:bookmarkEnd w:id="56"/>
      <w:r>
        <w:lastRenderedPageBreak/>
        <w:t>Results</w:t>
      </w:r>
    </w:p>
    <w:p w14:paraId="6E5768B2" w14:textId="50D2142D" w:rsidR="00D810A0" w:rsidRDefault="137BE84E">
      <w:pPr>
        <w:pStyle w:val="FirstParagraph"/>
      </w:pPr>
      <w:r>
        <w:t>O</w:t>
      </w:r>
      <w:r w:rsidR="2BD7E38F">
        <w:t>verall</w:t>
      </w:r>
      <w:r w:rsidR="0C5D8A57">
        <w:t>, the</w:t>
      </w:r>
      <w:r w:rsidR="2BD7E38F">
        <w:t xml:space="preserve"> </w:t>
      </w:r>
      <w:r w:rsidR="00645F83">
        <w:t xml:space="preserve">net </w:t>
      </w:r>
      <w:r w:rsidR="2BD7E38F">
        <w:t xml:space="preserve">bias in heterogeneity estimates due to imperfect reliability in primary studies tended to be negative. We found that the </w:t>
      </w:r>
      <w:r w:rsidR="008928D8">
        <w:t>inflation of heterogeneity</w:t>
      </w:r>
      <w:r w:rsidR="2BD7E38F">
        <w:t xml:space="preserve"> due to variance in reliability across studies was less than the </w:t>
      </w:r>
      <w:r w:rsidR="008928D8">
        <w:t>suppression</w:t>
      </w:r>
      <w:r w:rsidR="2BD7E38F">
        <w:t xml:space="preserve"> due to average unreliability across all levels of heterogeneity in our primary analysis. </w:t>
      </w:r>
      <w:commentRangeStart w:id="60"/>
      <w:commentRangeStart w:id="61"/>
      <w:r w:rsidR="00CE5296">
        <w:t>For</w:t>
      </w:r>
      <w:r w:rsidR="003A0C07">
        <w:t xml:space="preserve"> clarity of communication</w:t>
      </w:r>
      <w:r w:rsidR="00CE5296">
        <w:t>,</w:t>
      </w:r>
      <w:r w:rsidR="003A0C07">
        <w:t xml:space="preserve"> </w:t>
      </w:r>
      <w:r w:rsidR="2BD7E38F">
        <w:t>we report here only the condition with maximum variance in reliability (SD = 0.15</w:t>
      </w:r>
      <w:commentRangeEnd w:id="60"/>
      <w:r>
        <w:rPr>
          <w:rStyle w:val="CommentReference"/>
        </w:rPr>
        <w:commentReference w:id="60"/>
      </w:r>
      <w:commentRangeEnd w:id="61"/>
      <w:r w:rsidR="003A0C07">
        <w:rPr>
          <w:rStyle w:val="CommentReference"/>
        </w:rPr>
        <w:commentReference w:id="61"/>
      </w:r>
      <w:r w:rsidR="2BD7E38F">
        <w:t>)</w:t>
      </w:r>
      <w:r w:rsidR="00CE5296">
        <w:t>, as lower levels of variance will generate inflation between that observed for zero average effect size (i.e., zero inflation) and that generated under the maximum reliability variance</w:t>
      </w:r>
      <w:r w:rsidR="2BD7E38F">
        <w:t xml:space="preserve">. </w:t>
      </w:r>
      <w:r w:rsidR="00CE5296">
        <w:t>Consequently, a</w:t>
      </w:r>
      <w:r w:rsidR="2BD7E38F">
        <w:t xml:space="preserve">nalyses with </w:t>
      </w:r>
      <w:r w:rsidR="580331C1">
        <w:t>smaller variance</w:t>
      </w:r>
      <w:r w:rsidR="00D71D12">
        <w:t>s</w:t>
      </w:r>
      <w:r w:rsidR="580331C1">
        <w:t xml:space="preserve"> in </w:t>
      </w:r>
      <w:r w:rsidR="2BD7E38F">
        <w:t>reliabilit</w:t>
      </w:r>
      <w:r w:rsidR="3BFD0706">
        <w:t>ies</w:t>
      </w:r>
      <w:r w:rsidR="2BD7E38F">
        <w:t xml:space="preserve"> </w:t>
      </w:r>
      <w:r w:rsidR="6619A191">
        <w:t>across primary studies</w:t>
      </w:r>
      <w:r w:rsidR="00645F83">
        <w:t xml:space="preserve"> </w:t>
      </w:r>
      <w:r w:rsidR="00CE5296">
        <w:t xml:space="preserve">entail more severe underestimates of heterogeneity for larger effect sizes than those presented here </w:t>
      </w:r>
      <w:commentRangeStart w:id="62"/>
      <w:r w:rsidR="00CE5296">
        <w:t>(</w:t>
      </w:r>
      <w:r w:rsidR="2BD7E38F">
        <w:t>supplement XX</w:t>
      </w:r>
      <w:commentRangeEnd w:id="62"/>
      <w:r w:rsidR="009541B1">
        <w:rPr>
          <w:rStyle w:val="CommentReference"/>
        </w:rPr>
        <w:commentReference w:id="62"/>
      </w:r>
      <w:r w:rsidR="00CE5296">
        <w:t>)</w:t>
      </w:r>
      <w:r w:rsidR="2BD7E38F">
        <w:t>.</w:t>
      </w:r>
      <w:r w:rsidR="00211416">
        <w:t xml:space="preserve"> </w:t>
      </w:r>
      <w:r w:rsidR="2BD7E38F">
        <w:t xml:space="preserve">In addition, although a smaller number of studies in a meta-analysis (k) leads to a larger positive bias in the absence of heterogeneity, as would be expected, there was no practical difference in the bias once </w:t>
      </w:r>
      <w:r w:rsidR="1EC3AF0E">
        <w:t xml:space="preserve">true </w:t>
      </w:r>
      <w:r w:rsidR="2BD7E38F">
        <w:t xml:space="preserve">heterogeneity </w:t>
      </w:r>
      <w:r w:rsidR="5354B88A">
        <w:t>exceeded</w:t>
      </w:r>
      <w:r w:rsidR="2BD7E38F">
        <w:t xml:space="preserve"> </w:t>
      </w:r>
      <w:r w:rsidR="00B84326">
        <w:t xml:space="preserve">$\tau = </w:t>
      </w:r>
      <w:r w:rsidR="2BD7E38F">
        <w:t>0.1</w:t>
      </w:r>
      <w:r w:rsidR="00B84326">
        <w:t>$</w:t>
      </w:r>
      <w:r w:rsidR="2BD7E38F">
        <w:t>.</w:t>
      </w:r>
      <w:r w:rsidR="00B84326">
        <w:t xml:space="preserve"> Hence, we primarily report results for k = 20 in the main manuscript, and only report </w:t>
      </w:r>
      <w:r w:rsidR="002D68CE">
        <w:t xml:space="preserve">results using </w:t>
      </w:r>
      <w:r w:rsidR="00B84326">
        <w:t>other values for k (5, 40, 200) when considering heterogeneity below $\tau = 0.1$ and in supplement XX.</w:t>
      </w:r>
      <w:r w:rsidR="00B84326" w:rsidDel="00B84326">
        <w:t xml:space="preserve"> </w:t>
      </w:r>
      <w:r w:rsidR="2BD7E38F">
        <w:t>Finally, the effect on bias in heterogeneity estimates of varying within-study sample size was relatively small, and we similarly report only results for N = 150 in the main manuscript and present results for other sample sizes in supplement XX.</w:t>
      </w:r>
    </w:p>
    <w:p w14:paraId="6E5768B3" w14:textId="1D26DB33" w:rsidR="00D810A0" w:rsidRDefault="2BD7E38F">
      <w:pPr>
        <w:pStyle w:val="BodyText"/>
      </w:pPr>
      <w:r>
        <w:t>Figure 2 show</w:t>
      </w:r>
      <w:r w:rsidR="007F66DF">
        <w:t>s</w:t>
      </w:r>
      <w:r>
        <w:t xml:space="preserve"> the </w:t>
      </w:r>
      <w:r w:rsidR="31AB6D1C">
        <w:t>net</w:t>
      </w:r>
      <w:r>
        <w:t xml:space="preserve"> bias in heterogeneity estimates for different levels of heterogeneity (measured in </w:t>
      </w:r>
      <m:oMath>
        <m:r>
          <w:rPr>
            <w:rFonts w:ascii="Cambria Math" w:hAnsi="Cambria Math"/>
          </w:rPr>
          <m:t>τ</m:t>
        </m:r>
      </m:oMath>
      <w:r>
        <w:t>) and meta-analytic models. Each column of Figure 2 corresponds to one nominal level of</w:t>
      </w:r>
      <w:r w:rsidR="7BDCEDCD">
        <w:t xml:space="preserve"> actual</w:t>
      </w:r>
      <w:r>
        <w:t xml:space="preserve"> heterogeneity (</w:t>
      </w:r>
      <m:oMath>
        <m:r>
          <w:rPr>
            <w:rFonts w:ascii="Cambria Math" w:hAnsi="Cambria Math"/>
          </w:rPr>
          <m:t>τ</m:t>
        </m:r>
      </m:oMath>
      <w:r>
        <w:t xml:space="preserve"> </w:t>
      </w:r>
      <m:oMath>
        <m:r>
          <w:rPr>
            <w:rFonts w:ascii="Cambria Math" w:hAnsi="Cambria Math"/>
          </w:rPr>
          <m:t>ϵ</m:t>
        </m:r>
      </m:oMath>
      <w:r>
        <w:t xml:space="preserve"> {0, 0.1, 0.15, 0.2}) and each row to a different analysis (HV with Fisher </w:t>
      </w:r>
      <m:oMath>
        <m:r>
          <w:rPr>
            <w:rFonts w:ascii="Cambria Math" w:hAnsi="Cambria Math"/>
          </w:rPr>
          <m:t>z</m:t>
        </m:r>
      </m:oMath>
      <w:r>
        <w:t xml:space="preserve">, HV with Pearson’s </w:t>
      </w:r>
      <m:oMath>
        <m:r>
          <w:rPr>
            <w:rFonts w:ascii="Cambria Math" w:hAnsi="Cambria Math"/>
          </w:rPr>
          <m:t>r</m:t>
        </m:r>
      </m:oMath>
      <w:r>
        <w:t xml:space="preserve">, and HS). The black </w:t>
      </w:r>
      <w:r w:rsidR="001B7E5D">
        <w:t xml:space="preserve">solid </w:t>
      </w:r>
      <w:r>
        <w:t>lines indicate actual heterogeneity, which may differ from nominal heterogeneity because of truncation or</w:t>
      </w:r>
      <w:r w:rsidR="00DA6B8F">
        <w:t>,</w:t>
      </w:r>
      <w:r>
        <w:t xml:space="preserve"> in the case of Fisher </w:t>
      </w:r>
      <m:oMath>
        <m:r>
          <w:rPr>
            <w:rFonts w:ascii="Cambria Math" w:hAnsi="Cambria Math"/>
          </w:rPr>
          <m:t>z</m:t>
        </m:r>
      </m:oMath>
      <w:r w:rsidR="00DA6B8F">
        <w:rPr>
          <w:rFonts w:eastAsiaTheme="minorEastAsia"/>
        </w:rPr>
        <w:t>,</w:t>
      </w:r>
      <w:r>
        <w:t xml:space="preserve"> because the comparable heterogeneity levels were slightly different (</w:t>
      </w:r>
      <w:r w:rsidR="2E1F64A7">
        <w:t xml:space="preserve">as discussed in the </w:t>
      </w:r>
      <w:r>
        <w:t>method</w:t>
      </w:r>
      <w:r w:rsidR="10C5B2B1">
        <w:t xml:space="preserve"> </w:t>
      </w:r>
      <w:r w:rsidR="16690E35">
        <w:t>section</w:t>
      </w:r>
      <w:r>
        <w:t xml:space="preserve">). The different dashed lines in Figure 2 show the </w:t>
      </w:r>
      <m:oMath>
        <m:acc>
          <m:accPr>
            <m:ctrlPr>
              <w:rPr>
                <w:rFonts w:ascii="Cambria Math" w:hAnsi="Cambria Math"/>
              </w:rPr>
            </m:ctrlPr>
          </m:accPr>
          <m:e>
            <m:r>
              <w:rPr>
                <w:rFonts w:ascii="Cambria Math" w:hAnsi="Cambria Math"/>
              </w:rPr>
              <m:t>τ</m:t>
            </m:r>
          </m:e>
        </m:acc>
      </m:oMath>
      <w:r>
        <w:t xml:space="preserve"> estimates for four different levels of average reliability across</w:t>
      </w:r>
      <w:r w:rsidR="7570F557">
        <w:t xml:space="preserve"> primary</w:t>
      </w:r>
      <w:r>
        <w:t xml:space="preserve"> studies, and the x-axis shows the average (superpopulation) effect size. As can be seen, the bias is marginally worse for Fisher </w:t>
      </w:r>
      <m:oMath>
        <m:r>
          <w:rPr>
            <w:rFonts w:ascii="Cambria Math" w:hAnsi="Cambria Math"/>
          </w:rPr>
          <m:t>z</m:t>
        </m:r>
      </m:oMath>
      <w:r>
        <w:t xml:space="preserve"> than the other two methods (although Fisher </w:t>
      </w:r>
      <m:oMath>
        <m:r>
          <w:rPr>
            <w:rFonts w:ascii="Cambria Math" w:hAnsi="Cambria Math"/>
          </w:rPr>
          <m:t>z</m:t>
        </m:r>
      </m:oMath>
      <w:r>
        <w:t xml:space="preserve"> is on a different scale) but the results are approximately the same for all three methods. As such, we will focus </w:t>
      </w:r>
      <w:proofErr w:type="gramStart"/>
      <w:r>
        <w:t>in</w:t>
      </w:r>
      <w:proofErr w:type="gramEnd"/>
      <w:r>
        <w:t xml:space="preserve"> the remainder of the results on Pearson’s </w:t>
      </w:r>
      <m:oMath>
        <m:r>
          <w:rPr>
            <w:rFonts w:ascii="Cambria Math" w:hAnsi="Cambria Math"/>
          </w:rPr>
          <m:t>r</m:t>
        </m:r>
      </m:oMath>
      <w:r>
        <w:t xml:space="preserve"> (row two).</w:t>
      </w:r>
    </w:p>
    <w:p w14:paraId="6E5768B4" w14:textId="77777777" w:rsidR="00D810A0" w:rsidRDefault="00B04ED6">
      <w:pPr>
        <w:pStyle w:val="BodyText"/>
      </w:pPr>
      <w:r>
        <w:rPr>
          <w:noProof/>
        </w:rPr>
        <w:lastRenderedPageBreak/>
        <w:drawing>
          <wp:inline distT="0" distB="0" distL="0" distR="0" wp14:anchorId="6E5768D1" wp14:editId="6E5768D2">
            <wp:extent cx="5334000" cy="6146996"/>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gures/z-r-hs-plot.png"/>
                    <pic:cNvPicPr>
                      <a:picLocks noChangeAspect="1" noChangeArrowheads="1"/>
                    </pic:cNvPicPr>
                  </pic:nvPicPr>
                  <pic:blipFill>
                    <a:blip r:embed="rId17"/>
                    <a:stretch>
                      <a:fillRect/>
                    </a:stretch>
                  </pic:blipFill>
                  <pic:spPr bwMode="auto">
                    <a:xfrm>
                      <a:off x="0" y="0"/>
                      <a:ext cx="5334000" cy="6146996"/>
                    </a:xfrm>
                    <a:prstGeom prst="rect">
                      <a:avLst/>
                    </a:prstGeom>
                    <a:noFill/>
                    <a:ln w="9525">
                      <a:noFill/>
                      <a:headEnd/>
                      <a:tailEnd/>
                    </a:ln>
                  </pic:spPr>
                </pic:pic>
              </a:graphicData>
            </a:graphic>
          </wp:inline>
        </w:drawing>
      </w:r>
    </w:p>
    <w:p w14:paraId="6E5768B5" w14:textId="53D4A82C" w:rsidR="00D810A0" w:rsidRDefault="00B04ED6">
      <w:pPr>
        <w:pStyle w:val="BodyText"/>
      </w:pPr>
      <w:r>
        <w:rPr>
          <w:i/>
          <w:iCs/>
        </w:rPr>
        <w:t>Figure 2.</w:t>
      </w:r>
      <w:r>
        <w:t xml:space="preserve"> Unreliability in primary studies leads to a net negative bias when heterogeneity is positive.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50D2AB03">
        <w:t>s</w:t>
      </w:r>
      <w:r>
        <w:t xml:space="preserve"> to an average reliability in primary studies. Standard deviation in reliability was 0.15. Code to reproduce figure: LINK.</w:t>
      </w:r>
    </w:p>
    <w:p w14:paraId="6E5768B6" w14:textId="728B8DC5" w:rsidR="00D810A0" w:rsidRDefault="2BD7E38F">
      <w:pPr>
        <w:pStyle w:val="BodyText"/>
      </w:pPr>
      <w:r>
        <w:t xml:space="preserve">As expected, for zero heterogeneity (leftmost column Figure 2) we see an overestimate of heterogeneity that increases with </w:t>
      </w:r>
      <w:r w:rsidR="6EF5F322">
        <w:t>average</w:t>
      </w:r>
      <w:r w:rsidR="7B0725EF">
        <w:t xml:space="preserve"> </w:t>
      </w:r>
      <w:r>
        <w:t xml:space="preserve">effect size. </w:t>
      </w:r>
      <w:r w:rsidR="008F07E5">
        <w:t>G</w:t>
      </w:r>
      <w:r>
        <w:t>enerally</w:t>
      </w:r>
      <w:r w:rsidR="008F07E5">
        <w:t>,</w:t>
      </w:r>
      <w:r>
        <w:t xml:space="preserve"> there are two sources</w:t>
      </w:r>
      <w:r w:rsidR="008F07E5">
        <w:t xml:space="preserve"> that explain the</w:t>
      </w:r>
      <w:r w:rsidR="00276F96">
        <w:t xml:space="preserve"> </w:t>
      </w:r>
      <w:r>
        <w:t xml:space="preserve">positive bias in the absence of </w:t>
      </w:r>
      <w:r w:rsidR="00276F96">
        <w:t xml:space="preserve">true </w:t>
      </w:r>
      <w:r>
        <w:t>heterogeneity</w:t>
      </w:r>
      <w:r w:rsidR="008F07E5">
        <w:t>, a</w:t>
      </w:r>
      <w:commentRangeStart w:id="63"/>
      <w:r w:rsidR="008F07E5">
        <w:t xml:space="preserve">lthough the use of </w:t>
      </w:r>
      <w:commentRangeStart w:id="64"/>
      <w:r w:rsidR="008F07E5">
        <w:t xml:space="preserve">Pearson’s </w:t>
      </w:r>
      <m:oMath>
        <m:r>
          <w:rPr>
            <w:rFonts w:ascii="Cambria Math" w:hAnsi="Cambria Math"/>
          </w:rPr>
          <w:lastRenderedPageBreak/>
          <m:t>r</m:t>
        </m:r>
      </m:oMath>
      <w:r w:rsidR="008F07E5">
        <w:rPr>
          <w:rFonts w:eastAsiaTheme="minorEastAsia"/>
        </w:rPr>
        <w:t xml:space="preserve"> as the type of effect size</w:t>
      </w:r>
      <w:r w:rsidR="008F07E5">
        <w:t xml:space="preserve"> additionally inflates heterogeneity estimates to a small degree due to the dependence between effect size and sampling variance (supplement XX), </w:t>
      </w:r>
      <w:commentRangeEnd w:id="63"/>
      <w:r w:rsidR="008F07E5">
        <w:rPr>
          <w:rStyle w:val="CommentReference"/>
        </w:rPr>
        <w:commentReference w:id="63"/>
      </w:r>
      <w:commentRangeEnd w:id="64"/>
      <w:r w:rsidR="008F07E5">
        <w:rPr>
          <w:rStyle w:val="CommentReference"/>
        </w:rPr>
        <w:commentReference w:id="64"/>
      </w:r>
      <w:r>
        <w:t xml:space="preserve">. First, and the only </w:t>
      </w:r>
      <w:r w:rsidR="00C26BD9">
        <w:t xml:space="preserve">of these two </w:t>
      </w:r>
      <w:r>
        <w:t xml:space="preserve">that applies when </w:t>
      </w:r>
      <m:oMath>
        <m:r>
          <w:rPr>
            <w:rFonts w:ascii="Cambria Math" w:hAnsi="Cambria Math"/>
          </w:rPr>
          <m:t>μ</m:t>
        </m:r>
        <m:r>
          <m:rPr>
            <m:sty m:val="p"/>
          </m:rPr>
          <w:rPr>
            <w:rFonts w:ascii="Cambria Math" w:hAnsi="Cambria Math"/>
          </w:rPr>
          <m:t>=</m:t>
        </m:r>
        <m:r>
          <w:rPr>
            <w:rFonts w:ascii="Cambria Math" w:hAnsi="Cambria Math"/>
          </w:rPr>
          <m:t>0</m:t>
        </m:r>
      </m:oMath>
      <w:r>
        <w:t xml:space="preserve">, </w:t>
      </w:r>
      <w:r w:rsidR="00276F96">
        <w:t>the heterogeneity estimate is inflated</w:t>
      </w:r>
      <w:r>
        <w:t xml:space="preserve"> due to the truncation of negative heterogeneity estimates (</w:t>
      </w:r>
      <w:proofErr w:type="spellStart"/>
      <w:r>
        <w:t>Viechtbauer</w:t>
      </w:r>
      <w:proofErr w:type="spellEnd"/>
      <w:r>
        <w:t xml:space="preserve">, 2005). Second, there is </w:t>
      </w:r>
      <w:r w:rsidR="00276F96">
        <w:t xml:space="preserve">inflation </w:t>
      </w:r>
      <w:r>
        <w:t>due to the variance in reliability</w:t>
      </w:r>
      <w:r w:rsidR="00C26BD9">
        <w:t xml:space="preserve"> across studies</w:t>
      </w:r>
      <w:r>
        <w:t xml:space="preserve">. For example, for </w:t>
      </w:r>
      <m:oMath>
        <m:r>
          <w:rPr>
            <w:rFonts w:ascii="Cambria Math" w:hAnsi="Cambria Math"/>
          </w:rPr>
          <m:t>mu</m:t>
        </m:r>
        <m:r>
          <m:rPr>
            <m:sty m:val="p"/>
          </m:rPr>
          <w:rPr>
            <w:rFonts w:ascii="Cambria Math" w:hAnsi="Cambria Math"/>
          </w:rPr>
          <m:t>=</m:t>
        </m:r>
        <m:r>
          <w:rPr>
            <w:rFonts w:ascii="Cambria Math" w:hAnsi="Cambria Math"/>
          </w:rPr>
          <m:t>0.2</m:t>
        </m:r>
      </m:oMath>
      <w:r>
        <w:t xml:space="preserve"> (the closest value to the median correlation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for Pearson’s </w:t>
      </w:r>
      <m:oMath>
        <m:r>
          <w:rPr>
            <w:rFonts w:ascii="Cambria Math" w:hAnsi="Cambria Math"/>
          </w:rPr>
          <m:t>r</m:t>
        </m:r>
      </m:oMath>
      <w:r>
        <w:t xml:space="preserve"> compared to true zero heterogeneity is 0.006. For </w:t>
      </w:r>
      <m:oMath>
        <m:r>
          <w:rPr>
            <w:rFonts w:ascii="Cambria Math" w:hAnsi="Cambria Math"/>
          </w:rPr>
          <m:t>μ</m:t>
        </m:r>
        <m:r>
          <m:rPr>
            <m:sty m:val="p"/>
          </m:rPr>
          <w:rPr>
            <w:rFonts w:ascii="Cambria Math" w:hAnsi="Cambria Math"/>
          </w:rPr>
          <m:t>=</m:t>
        </m:r>
        <m:r>
          <w:rPr>
            <w:rFonts w:ascii="Cambria Math" w:hAnsi="Cambria Math"/>
          </w:rPr>
          <m:t>0.4</m:t>
        </m:r>
      </m:oMath>
      <w:r>
        <w:t xml:space="preserve"> (the upper median reported by Schäfer &amp; Schwarz) and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the bias is 0.027. For the highest average reliability (0.9) </w:t>
      </w:r>
      <w:r w:rsidR="5F97CCB2">
        <w:t>the</w:t>
      </w:r>
      <w:r>
        <w:t xml:space="preserve"> slope </w:t>
      </w:r>
      <w:r w:rsidR="1BA28EB4">
        <w:t>is less inclined</w:t>
      </w:r>
      <w:r>
        <w:t xml:space="preserve">. This is because the standard deviation for this reliability level is severely truncated when the reliability is bounded at 1. The </w:t>
      </w:r>
      <w:r w:rsidR="00276F96">
        <w:t>inflation of</w:t>
      </w:r>
      <w:r>
        <w:t xml:space="preserve"> </w:t>
      </w:r>
      <w:r w:rsidR="00276F96">
        <w:t>heterogeneity</w:t>
      </w:r>
      <w:r>
        <w:t xml:space="preserve"> with effect size can also be seen in the presence of heterogeneity (all other columns). However, it is superseded by the </w:t>
      </w:r>
      <w:r w:rsidR="00276F96">
        <w:t>suppression of heterogeneity due to</w:t>
      </w:r>
      <w:r w:rsidR="7AD1BE81">
        <w:t xml:space="preserve"> unreliability</w:t>
      </w:r>
      <w:r>
        <w:t>.</w:t>
      </w:r>
    </w:p>
    <w:p w14:paraId="6E5768B7" w14:textId="6D41F887" w:rsidR="00D810A0" w:rsidRDefault="2BD7E38F">
      <w:pPr>
        <w:pStyle w:val="BodyText"/>
      </w:pPr>
      <w:r>
        <w:t xml:space="preserve">For all </w:t>
      </w:r>
      <w:r w:rsidR="7B10DA77">
        <w:t xml:space="preserve">true </w:t>
      </w:r>
      <w:r>
        <w:t>heterogeneity levels in Figure 2 above zero</w:t>
      </w:r>
      <w:r w:rsidR="3907DB09">
        <w:t>,</w:t>
      </w:r>
      <w:r>
        <w:t xml:space="preserve"> we see an overall underestimate of heterogeneity due to unreliability in primary studies. This negative bias can be relatively severe, is worse with </w:t>
      </w:r>
      <w:r w:rsidR="338BB4F1">
        <w:t xml:space="preserve">smaller </w:t>
      </w:r>
      <w:r>
        <w:t>effect size</w:t>
      </w:r>
      <w:r w:rsidR="72263209">
        <w:t>s</w:t>
      </w:r>
      <w:r>
        <w:t xml:space="preserve"> and </w:t>
      </w:r>
      <w:r w:rsidR="6F5134EE">
        <w:t xml:space="preserve">with </w:t>
      </w:r>
      <w:r>
        <w:t xml:space="preserve">lower average </w:t>
      </w:r>
      <w:proofErr w:type="gramStart"/>
      <w:r>
        <w:t>reliability, and</w:t>
      </w:r>
      <w:proofErr w:type="gramEnd"/>
      <w:r>
        <w:t xml:space="preserve"> worsens in an absolute sense as </w:t>
      </w:r>
      <w:r w:rsidR="185A4DA2">
        <w:t xml:space="preserve">true </w:t>
      </w:r>
      <w:r>
        <w:t xml:space="preserve">heterogeneity increases. For example,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m:t>
        </m:r>
      </m:oMath>
      <w:r>
        <w:t xml:space="preserve">, the bias is -0.03 </w:t>
      </w:r>
      <w:commentRangeStart w:id="65"/>
      <w:commentRangeStart w:id="66"/>
      <w:r>
        <w:t>(</w:t>
      </w:r>
      <w:r w:rsidR="007A2A83">
        <w:t>30</w:t>
      </w:r>
      <w:r>
        <w:t>%)</w:t>
      </w:r>
      <w:commentRangeEnd w:id="65"/>
      <w:r w:rsidR="006C1D0B">
        <w:rPr>
          <w:rStyle w:val="CommentReference"/>
        </w:rPr>
        <w:commentReference w:id="65"/>
      </w:r>
      <w:commentRangeEnd w:id="66"/>
      <w:r w:rsidR="009C7240">
        <w:rPr>
          <w:rStyle w:val="CommentReference"/>
        </w:rPr>
        <w:commentReference w:id="66"/>
      </w:r>
      <w:r>
        <w:t xml:space="preserve"> for Pearson’s </w:t>
      </w:r>
      <m:oMath>
        <m:r>
          <w:rPr>
            <w:rFonts w:ascii="Cambria Math" w:hAnsi="Cambria Math"/>
          </w:rPr>
          <m:t>r</m:t>
        </m:r>
      </m:oMath>
      <w:r>
        <w:t xml:space="preserve">,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0.15</m:t>
        </m:r>
      </m:oMath>
      <w:r>
        <w:t xml:space="preserve"> the bias is -0.037 (</w:t>
      </w:r>
      <w:r w:rsidR="007A2A83">
        <w:t>25</w:t>
      </w:r>
      <w:r>
        <w:t xml:space="preserve">%), and for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0.8</m:t>
        </m:r>
      </m:oMath>
      <w:r>
        <w:t xml:space="preserve">, </w:t>
      </w:r>
      <m:oMath>
        <m:r>
          <w:rPr>
            <w:rFonts w:ascii="Cambria Math" w:hAnsi="Cambria Math"/>
          </w:rPr>
          <m:t>μ</m:t>
        </m:r>
        <m:r>
          <m:rPr>
            <m:sty m:val="p"/>
          </m:rPr>
          <w:rPr>
            <w:rFonts w:ascii="Cambria Math" w:hAnsi="Cambria Math"/>
          </w:rPr>
          <m:t>=</m:t>
        </m:r>
        <m:r>
          <w:rPr>
            <w:rFonts w:ascii="Cambria Math" w:hAnsi="Cambria Math"/>
          </w:rPr>
          <m:t>0.2</m:t>
        </m:r>
      </m:oMath>
      <w:r>
        <w:t xml:space="preserve">, </w:t>
      </w:r>
      <m:oMath>
        <m:r>
          <w:rPr>
            <w:rFonts w:ascii="Cambria Math" w:hAnsi="Cambria Math"/>
          </w:rPr>
          <m:t>τ</m:t>
        </m:r>
        <m:r>
          <m:rPr>
            <m:sty m:val="p"/>
          </m:rPr>
          <w:rPr>
            <w:rFonts w:ascii="Cambria Math" w:hAnsi="Cambria Math"/>
          </w:rPr>
          <m:t>=</m:t>
        </m:r>
        <m:r>
          <w:rPr>
            <w:rFonts w:ascii="Cambria Math" w:hAnsi="Cambria Math"/>
          </w:rPr>
          <m:t>0.2</m:t>
        </m:r>
      </m:oMath>
      <w:r>
        <w:t xml:space="preserve"> the bias is -0.046 (</w:t>
      </w:r>
      <w:r w:rsidR="007A2A83">
        <w:t>23</w:t>
      </w:r>
      <w:r>
        <w:t xml:space="preserve">%). For an effect size of </w:t>
      </w:r>
      <m:oMath>
        <m:r>
          <w:rPr>
            <w:rFonts w:ascii="Cambria Math" w:hAnsi="Cambria Math"/>
          </w:rPr>
          <m:t>μ</m:t>
        </m:r>
        <m:r>
          <m:rPr>
            <m:sty m:val="p"/>
          </m:rPr>
          <w:rPr>
            <w:rFonts w:ascii="Cambria Math" w:hAnsi="Cambria Math"/>
          </w:rPr>
          <m:t>=</m:t>
        </m:r>
        <m:r>
          <w:rPr>
            <w:rFonts w:ascii="Cambria Math" w:hAnsi="Cambria Math"/>
          </w:rPr>
          <m:t>0.2</m:t>
        </m:r>
      </m:oMath>
      <w:r>
        <w:t xml:space="preserve"> true heterogeneity between 0.1 - 0.2 is underestimated by between 16% (</w:t>
      </w:r>
      <m:oMath>
        <m:r>
          <w:rPr>
            <w:rFonts w:ascii="Cambria Math" w:hAnsi="Cambria Math"/>
          </w:rPr>
          <m:t>τ</m:t>
        </m:r>
        <m:r>
          <m:rPr>
            <m:sty m:val="p"/>
          </m:rPr>
          <w:rPr>
            <w:rFonts w:ascii="Cambria Math" w:hAnsi="Cambria Math"/>
          </w:rPr>
          <m:t>=</m:t>
        </m:r>
        <m:r>
          <w:rPr>
            <w:rFonts w:ascii="Cambria Math" w:hAnsi="Cambria Math"/>
          </w:rPr>
          <m:t>0.2</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0.9</m:t>
        </m:r>
      </m:oMath>
      <w:r>
        <w:t>) and 59% (</w:t>
      </w:r>
      <m:oMath>
        <m:r>
          <w:rPr>
            <w:rFonts w:ascii="Cambria Math" w:hAnsi="Cambria Math"/>
          </w:rPr>
          <m:t>τ</m:t>
        </m:r>
        <m:r>
          <m:rPr>
            <m:sty m:val="p"/>
          </m:rPr>
          <w:rPr>
            <w:rFonts w:ascii="Cambria Math" w:hAnsi="Cambria Math"/>
          </w:rPr>
          <m:t>=</m:t>
        </m:r>
        <m:r>
          <w:rPr>
            <w:rFonts w:ascii="Cambria Math" w:hAnsi="Cambria Math"/>
          </w:rPr>
          <m:t>0.1</m:t>
        </m:r>
      </m:oMath>
      <w:r>
        <w:t xml:space="preserve">, </w:t>
      </w:r>
      <m:oMath>
        <m:acc>
          <m:accPr>
            <m:chr m:val="‾"/>
            <m:ctrlPr>
              <w:rPr>
                <w:rFonts w:ascii="Cambria Math" w:hAnsi="Cambria Math"/>
              </w:rPr>
            </m:ctrlPr>
          </m:accPr>
          <m:e>
            <m:r>
              <w:rPr>
                <w:rFonts w:ascii="Cambria Math" w:hAnsi="Cambria Math"/>
              </w:rPr>
              <m:t>R</m:t>
            </m:r>
          </m:e>
        </m:acc>
        <m:r>
          <m:rPr>
            <m:sty m:val="p"/>
          </m:rPr>
          <w:rPr>
            <w:rFonts w:ascii="Cambria Math" w:hAnsi="Cambria Math"/>
          </w:rPr>
          <m:t>=</m:t>
        </m:r>
        <m:r>
          <w:rPr>
            <w:rFonts w:ascii="Cambria Math" w:hAnsi="Cambria Math"/>
          </w:rPr>
          <m:t>0.6</m:t>
        </m:r>
      </m:oMath>
      <w:r>
        <w:t>).</w:t>
      </w:r>
      <w:r w:rsidR="42166DF0">
        <w:t xml:space="preserve"> In other words, the underestimation of true heterogeneity due to unreliability can be quite severe. </w:t>
      </w:r>
    </w:p>
    <w:p w14:paraId="6E5768B8" w14:textId="2C1809BC" w:rsidR="00D810A0" w:rsidRDefault="5427F644">
      <w:pPr>
        <w:pStyle w:val="BodyText"/>
      </w:pPr>
      <w:r>
        <w:t xml:space="preserve">To explore further under what conditions the </w:t>
      </w:r>
      <w:r w:rsidR="00276F96">
        <w:t>forces of inflation and suppression of heterogeneity</w:t>
      </w:r>
      <w:r w:rsidR="00EC7BE3">
        <w:t xml:space="preserve"> </w:t>
      </w:r>
      <w:r>
        <w:t xml:space="preserve">reach an equilibrium, we added an analysis for several conditions with </w:t>
      </w:r>
      <m:oMath>
        <m:r>
          <w:rPr>
            <w:rFonts w:ascii="Cambria Math" w:hAnsi="Cambria Math"/>
          </w:rPr>
          <m:t>τ</m:t>
        </m:r>
        <m:r>
          <m:rPr>
            <m:sty m:val="p"/>
          </m:rPr>
          <w:rPr>
            <w:rFonts w:ascii="Cambria Math" w:hAnsi="Cambria Math"/>
          </w:rPr>
          <m:t>&lt;</m:t>
        </m:r>
        <m:r>
          <w:rPr>
            <w:rFonts w:ascii="Cambria Math" w:hAnsi="Cambria Math"/>
          </w:rPr>
          <m:t>0.1</m:t>
        </m:r>
      </m:oMath>
      <w:r>
        <w:t xml:space="preserve">. We used the following values {0.02, 0.04, 0.06, 0.08}. Figure 3 presents the results of this analysis for Pearson’s </w:t>
      </w:r>
      <m:oMath>
        <m:r>
          <w:rPr>
            <w:rFonts w:ascii="Cambria Math" w:hAnsi="Cambria Math"/>
          </w:rPr>
          <m:t>r</m:t>
        </m:r>
      </m:oMath>
      <w:r>
        <w:t xml:space="preserve">. Because these lower heterogeneity levels can be expected to be affected by truncation to a larger extent (which results in </w:t>
      </w:r>
      <w:r w:rsidR="00276F96">
        <w:t>inflation</w:t>
      </w:r>
      <w:r>
        <w:t xml:space="preserve">), we present results for four different numbers of studies in the meta-analysis (rows Figure 3, lower </w:t>
      </w:r>
      <m:oMath>
        <m:r>
          <w:rPr>
            <w:rFonts w:ascii="Cambria Math" w:hAnsi="Cambria Math"/>
          </w:rPr>
          <m:t>k</m:t>
        </m:r>
      </m:oMath>
      <w:r>
        <w:t xml:space="preserve"> is associated with larger </w:t>
      </w:r>
      <w:r w:rsidR="00276F96">
        <w:t>inflation of estimates</w:t>
      </w:r>
      <w:r>
        <w:t xml:space="preserve">). The standard deviation in reliabilities is again 0.15. Figure 3 shows that even when only little heterogeneity is present, it will generally be underestimated. If </w:t>
      </w:r>
      <m:oMath>
        <m:r>
          <w:rPr>
            <w:rFonts w:ascii="Cambria Math" w:hAnsi="Cambria Math"/>
          </w:rPr>
          <m:t>μ</m:t>
        </m:r>
        <m:r>
          <m:rPr>
            <m:sty m:val="p"/>
          </m:rPr>
          <w:rPr>
            <w:rFonts w:ascii="Cambria Math" w:hAnsi="Cambria Math"/>
          </w:rPr>
          <m:t>&lt;</m:t>
        </m:r>
        <m:r>
          <w:rPr>
            <w:rFonts w:ascii="Cambria Math" w:hAnsi="Cambria Math"/>
          </w:rPr>
          <m:t>0.3</m:t>
        </m:r>
      </m:oMath>
      <w:r>
        <w:t xml:space="preserve"> then imperfect reliability leads to a negative bias in heterogeneity estimates for all </w:t>
      </w:r>
      <m:oMath>
        <m:r>
          <w:rPr>
            <w:rFonts w:ascii="Cambria Math" w:hAnsi="Cambria Math"/>
          </w:rPr>
          <m:t>τ</m:t>
        </m:r>
        <m:r>
          <m:rPr>
            <m:sty m:val="p"/>
          </m:rPr>
          <w:rPr>
            <w:rFonts w:ascii="Cambria Math" w:hAnsi="Cambria Math"/>
          </w:rPr>
          <m:t>&lt;</m:t>
        </m:r>
        <m:r>
          <w:rPr>
            <w:rFonts w:ascii="Cambria Math" w:hAnsi="Cambria Math"/>
          </w:rPr>
          <m:t>0.06</m:t>
        </m:r>
      </m:oMath>
      <w:r>
        <w:t xml:space="preserve"> in Pearson’s </w:t>
      </w:r>
      <m:oMath>
        <m:r>
          <w:rPr>
            <w:rFonts w:ascii="Cambria Math" w:hAnsi="Cambria Math"/>
          </w:rPr>
          <m:t>r</m:t>
        </m:r>
      </m:oMath>
      <w:r>
        <w:t xml:space="preserve">. Even for lower levels of heterogeneity, heterogeneity will </w:t>
      </w:r>
      <w:bookmarkStart w:id="67" w:name="_Int_aauRArag"/>
      <w:r>
        <w:t>generally be</w:t>
      </w:r>
      <w:bookmarkEnd w:id="67"/>
      <w:r>
        <w:t xml:space="preserve"> positively biased only when average effect size is </w:t>
      </w:r>
      <w:proofErr w:type="gramStart"/>
      <w:r>
        <w:t>large</w:t>
      </w:r>
      <w:proofErr w:type="gramEnd"/>
      <w:r>
        <w:t xml:space="preserve"> or the number of meta-analyzed studies is small.</w:t>
      </w:r>
    </w:p>
    <w:p w14:paraId="6E5768B9" w14:textId="77777777" w:rsidR="00D810A0" w:rsidRDefault="00B04ED6">
      <w:pPr>
        <w:pStyle w:val="BodyText"/>
      </w:pPr>
      <w:r>
        <w:rPr>
          <w:noProof/>
        </w:rPr>
        <w:lastRenderedPageBreak/>
        <w:drawing>
          <wp:inline distT="0" distB="0" distL="0" distR="0" wp14:anchorId="6E5768D3" wp14:editId="6E5768D4">
            <wp:extent cx="5334000" cy="6146996"/>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gures/r_tau_0.02-0.08.png"/>
                    <pic:cNvPicPr>
                      <a:picLocks noChangeAspect="1" noChangeArrowheads="1"/>
                    </pic:cNvPicPr>
                  </pic:nvPicPr>
                  <pic:blipFill>
                    <a:blip r:embed="rId18"/>
                    <a:stretch>
                      <a:fillRect/>
                    </a:stretch>
                  </pic:blipFill>
                  <pic:spPr bwMode="auto">
                    <a:xfrm>
                      <a:off x="0" y="0"/>
                      <a:ext cx="5334000" cy="6146996"/>
                    </a:xfrm>
                    <a:prstGeom prst="rect">
                      <a:avLst/>
                    </a:prstGeom>
                    <a:noFill/>
                    <a:ln w="9525">
                      <a:noFill/>
                      <a:headEnd/>
                      <a:tailEnd/>
                    </a:ln>
                  </pic:spPr>
                </pic:pic>
              </a:graphicData>
            </a:graphic>
          </wp:inline>
        </w:drawing>
      </w:r>
    </w:p>
    <w:p w14:paraId="6E5768BA" w14:textId="4A322077" w:rsidR="00D810A0" w:rsidRDefault="00B04ED6">
      <w:pPr>
        <w:pStyle w:val="BodyText"/>
      </w:pPr>
      <w:r>
        <w:rPr>
          <w:i/>
          <w:iCs/>
        </w:rPr>
        <w:t>Figure 3.</w:t>
      </w:r>
      <w:r>
        <w:t xml:space="preserve"> Unreliability in primary studies typically leads to a net negative bias even for small degrees of heterogeneity. Effect size is Pearson’s </w:t>
      </w:r>
      <m:oMath>
        <m:r>
          <w:rPr>
            <w:rFonts w:ascii="Cambria Math" w:hAnsi="Cambria Math"/>
          </w:rPr>
          <m:t>r</m:t>
        </m:r>
      </m:oMath>
      <w:r>
        <w:t xml:space="preserve"> and rows indicate the number of studies in the meta-analysis. The x-axis indicates average effect size and the y-axis estimated heterogeneity in standard deviations. Columns indicate the nominal true heterogeneity standard deviation </w:t>
      </w:r>
      <m:oMath>
        <m:r>
          <w:rPr>
            <w:rFonts w:ascii="Cambria Math" w:hAnsi="Cambria Math"/>
          </w:rPr>
          <m:t>τ</m:t>
        </m:r>
      </m:oMath>
      <w:r>
        <w:t xml:space="preserve">. Due to truncation in Pearson’s </w:t>
      </w:r>
      <m:oMath>
        <m:r>
          <w:rPr>
            <w:rFonts w:ascii="Cambria Math" w:hAnsi="Cambria Math"/>
          </w:rPr>
          <m:t>r</m:t>
        </m:r>
      </m:oMath>
      <w:r>
        <w:t xml:space="preserve"> or translation to Fisher’s </w:t>
      </w:r>
      <m:oMath>
        <m:r>
          <w:rPr>
            <w:rFonts w:ascii="Cambria Math" w:hAnsi="Cambria Math"/>
          </w:rPr>
          <m:t>z</m:t>
        </m:r>
      </m:oMath>
      <w:r>
        <w:t xml:space="preserve"> these values may differ from actual true heterogeneity standard deviation (black solid lines). Each dashed line correspond</w:t>
      </w:r>
      <w:r w:rsidR="32FB3D10">
        <w:t>s</w:t>
      </w:r>
      <w:r>
        <w:t xml:space="preserve"> to an average reliability in primary studies. Standard deviation in reliability was 0.15. Code to reproduce figure: LINK.</w:t>
      </w:r>
    </w:p>
    <w:p w14:paraId="6E5768BB" w14:textId="77777777" w:rsidR="00D810A0" w:rsidRDefault="00B04ED6">
      <w:pPr>
        <w:pStyle w:val="Heading1"/>
      </w:pPr>
      <w:bookmarkStart w:id="68" w:name="discussion"/>
      <w:bookmarkEnd w:id="59"/>
      <w:r>
        <w:lastRenderedPageBreak/>
        <w:t>Discussion</w:t>
      </w:r>
    </w:p>
    <w:p w14:paraId="6E5768BC" w14:textId="370B4CD7" w:rsidR="00D810A0" w:rsidRDefault="0436A879">
      <w:pPr>
        <w:pStyle w:val="FirstParagraph"/>
      </w:pPr>
      <w:r>
        <w:t xml:space="preserve">We used Monte-Carlo simulations to study the total bias in meta-analytic heterogeneity estimates due to </w:t>
      </w:r>
      <w:r w:rsidR="74CAA3B3">
        <w:t xml:space="preserve">measurement </w:t>
      </w:r>
      <w:r>
        <w:t>unreliability in primary studies. Our results indicate that</w:t>
      </w:r>
      <w:r w:rsidR="62EC414D">
        <w:t xml:space="preserve"> </w:t>
      </w:r>
      <w:r w:rsidR="41EE8879">
        <w:t xml:space="preserve">under most </w:t>
      </w:r>
      <w:proofErr w:type="gramStart"/>
      <w:r w:rsidR="41EE8879">
        <w:t xml:space="preserve">circumstances, </w:t>
      </w:r>
      <w:r>
        <w:t xml:space="preserve"> </w:t>
      </w:r>
      <w:r w:rsidR="19224079">
        <w:t>uncorrected</w:t>
      </w:r>
      <w:proofErr w:type="gramEnd"/>
      <w:r w:rsidR="19224079">
        <w:t xml:space="preserve"> </w:t>
      </w:r>
      <w:r>
        <w:t>unreliability in primary studies lead</w:t>
      </w:r>
      <w:r w:rsidR="7EBB0A67">
        <w:t>s</w:t>
      </w:r>
      <w:r>
        <w:t xml:space="preserve"> to a severe underestimate of heterogeneity in meta-analys</w:t>
      </w:r>
      <w:r w:rsidR="25EFB065">
        <w:t>e</w:t>
      </w:r>
      <w:r>
        <w:t>s. We observed a positive bias in heterogeneity estimates due to unreliability only under</w:t>
      </w:r>
      <w:r w:rsidR="5C762EFA">
        <w:t xml:space="preserve"> specific and arguably uncommon circumstances of</w:t>
      </w:r>
      <w:r>
        <w:t xml:space="preserve"> </w:t>
      </w:r>
      <w:r w:rsidR="29B2A751">
        <w:t xml:space="preserve">(1) </w:t>
      </w:r>
      <w:r w:rsidR="3D862337">
        <w:t xml:space="preserve">actual </w:t>
      </w:r>
      <w:r>
        <w:t xml:space="preserve">zero heterogeneity, </w:t>
      </w:r>
      <w:r w:rsidR="02CD2331">
        <w:t xml:space="preserve">particularly when mean effect sizes are large, or (2) </w:t>
      </w:r>
      <w:r>
        <w:t>combinations of</w:t>
      </w:r>
      <w:r w:rsidR="5B609DC2">
        <w:t xml:space="preserve"> </w:t>
      </w:r>
      <w:bookmarkStart w:id="69" w:name="_Int_4QmHa32h"/>
      <w:r w:rsidR="5B609DC2">
        <w:t>very</w:t>
      </w:r>
      <w:r w:rsidR="4672AB47">
        <w:t xml:space="preserve"> </w:t>
      </w:r>
      <w:r w:rsidR="06B44ED6">
        <w:t>small</w:t>
      </w:r>
      <w:bookmarkEnd w:id="69"/>
      <w:r>
        <w:t xml:space="preserve"> </w:t>
      </w:r>
      <w:r w:rsidR="5A7AEB36">
        <w:t xml:space="preserve">true </w:t>
      </w:r>
      <w:r>
        <w:t xml:space="preserve">heterogeneity, large variance in primary study reliabilities, large </w:t>
      </w:r>
      <w:r w:rsidR="47F5A424">
        <w:t xml:space="preserve">mean </w:t>
      </w:r>
      <w:r>
        <w:t>effect sizes, and</w:t>
      </w:r>
      <w:r w:rsidR="4BB85DD7">
        <w:t xml:space="preserve"> a</w:t>
      </w:r>
      <w:r>
        <w:t xml:space="preserve"> </w:t>
      </w:r>
      <w:r w:rsidR="5448BDF0">
        <w:t>limited</w:t>
      </w:r>
      <w:r w:rsidR="6C2BBD16">
        <w:t xml:space="preserve"> </w:t>
      </w:r>
      <w:r>
        <w:t xml:space="preserve">number of </w:t>
      </w:r>
      <w:r w:rsidR="7DAF56F6">
        <w:t>primary</w:t>
      </w:r>
      <w:r>
        <w:t xml:space="preserve"> studies. </w:t>
      </w:r>
      <w:r w:rsidR="6B5D0E62">
        <w:t xml:space="preserve">As </w:t>
      </w:r>
      <w:proofErr w:type="spellStart"/>
      <w:r w:rsidR="6B5D0E62">
        <w:t>expeted</w:t>
      </w:r>
      <w:proofErr w:type="spellEnd"/>
      <w:r w:rsidR="6B5D0E62">
        <w:t xml:space="preserve">, </w:t>
      </w:r>
      <w:r w:rsidR="77EC6754">
        <w:t>e</w:t>
      </w:r>
      <w:r w:rsidR="23DF2768">
        <w:t>stimates generally improved with higher average reliability</w:t>
      </w:r>
      <w:r>
        <w:t xml:space="preserve">. Our results were approximately the same whether one used a classic random-effects meta-analytic model (Hedges &amp; </w:t>
      </w:r>
      <w:proofErr w:type="spellStart"/>
      <w:r>
        <w:t>Vevea</w:t>
      </w:r>
      <w:proofErr w:type="spellEnd"/>
      <w:r>
        <w:t xml:space="preserve">, 1998) or a ‘bare-bones’ psychometric meta-analytic model (Hunter &amp; Schmidt, 2015), and whether one used Pearson’s </w:t>
      </w:r>
      <m:oMath>
        <m:r>
          <w:rPr>
            <w:rFonts w:ascii="Cambria Math" w:hAnsi="Cambria Math"/>
          </w:rPr>
          <m:t>r</m:t>
        </m:r>
      </m:oMath>
      <w:r>
        <w:t xml:space="preserve"> as the effect size or Fisher’s </w:t>
      </w:r>
      <m:oMath>
        <m:r>
          <w:rPr>
            <w:rFonts w:ascii="Cambria Math" w:hAnsi="Cambria Math"/>
          </w:rPr>
          <m:t>z</m:t>
        </m:r>
      </m:oMath>
      <w:r>
        <w:t xml:space="preserve">, although the negative bias was slightly larger with Fisher’s </w:t>
      </w:r>
      <m:oMath>
        <m:r>
          <w:rPr>
            <w:rFonts w:ascii="Cambria Math" w:hAnsi="Cambria Math"/>
          </w:rPr>
          <m:t>z</m:t>
        </m:r>
      </m:oMath>
      <w:r>
        <w:t xml:space="preserve">. The severity of the underestimation of heterogeneity </w:t>
      </w:r>
      <w:r w:rsidR="16EBD9AB">
        <w:t xml:space="preserve">could lead to </w:t>
      </w:r>
      <w:r>
        <w:t>meta-analyses in psychology miss</w:t>
      </w:r>
      <w:r w:rsidR="494BF7E5">
        <w:t>ing</w:t>
      </w:r>
      <w:r>
        <w:t xml:space="preserve"> </w:t>
      </w:r>
      <w:r w:rsidR="3B909B4F">
        <w:t xml:space="preserve">relevant </w:t>
      </w:r>
      <w:r>
        <w:t xml:space="preserve">moderators and </w:t>
      </w:r>
      <w:r w:rsidR="4D598B55">
        <w:t xml:space="preserve">overgeneralizing outcomes. </w:t>
      </w:r>
      <w:r w:rsidR="4D2A9DDE">
        <w:t>Un</w:t>
      </w:r>
      <w:r w:rsidR="0933AB6A">
        <w:t xml:space="preserve">reliability appears to </w:t>
      </w:r>
      <w:r w:rsidR="057A91F1">
        <w:t>bring truly different effects closer together</w:t>
      </w:r>
      <w:r w:rsidR="2F782184">
        <w:t>, thereby obscuring true differences between studies that could be relevant for theory</w:t>
      </w:r>
      <w:r w:rsidR="366F809A">
        <w:t xml:space="preserve">, </w:t>
      </w:r>
      <w:r w:rsidR="2F782184">
        <w:t>practice</w:t>
      </w:r>
      <w:r w:rsidR="21D37202">
        <w:t>, and future research efforts</w:t>
      </w:r>
      <w:r w:rsidR="6C2BBD16">
        <w:t>.</w:t>
      </w:r>
    </w:p>
    <w:p w14:paraId="6E5768BD" w14:textId="604C1BD7" w:rsidR="00D810A0" w:rsidRDefault="42FE1DBF">
      <w:pPr>
        <w:pStyle w:val="BodyText"/>
      </w:pPr>
      <w:r>
        <w:t>In meta-analyses, l</w:t>
      </w:r>
      <w:r w:rsidR="447555F5">
        <w:t>ow r</w:t>
      </w:r>
      <w:r w:rsidR="003E72F6">
        <w:t>eliabilit</w:t>
      </w:r>
      <w:r w:rsidR="508BD31A">
        <w:t xml:space="preserve">ies </w:t>
      </w:r>
      <w:r w:rsidR="003E72F6">
        <w:t xml:space="preserve">not only lower the average estimate, but </w:t>
      </w:r>
      <w:r w:rsidR="25922DF8">
        <w:t xml:space="preserve">also </w:t>
      </w:r>
      <w:proofErr w:type="spellStart"/>
      <w:r w:rsidR="25922DF8">
        <w:t>artifically</w:t>
      </w:r>
      <w:proofErr w:type="spellEnd"/>
      <w:r w:rsidR="25922DF8">
        <w:t xml:space="preserve"> suppress</w:t>
      </w:r>
      <w:r w:rsidR="2BD7E38F">
        <w:t xml:space="preserve"> heterogeneity estimates. For a typical effect size around </w:t>
      </w:r>
      <m:oMath>
        <m:r>
          <w:rPr>
            <w:rFonts w:ascii="Cambria Math" w:hAnsi="Cambria Math"/>
          </w:rPr>
          <m:t>r</m:t>
        </m:r>
      </m:oMath>
      <w:r w:rsidR="2BD7E38F">
        <w:t xml:space="preserve"> = 0.2</w:t>
      </w:r>
      <w:r w:rsidR="00385721">
        <w:t xml:space="preserve"> and</w:t>
      </w:r>
      <w:r w:rsidR="2BD7E38F">
        <w:t xml:space="preserve"> </w:t>
      </w:r>
      <w:r w:rsidR="1EB0594F">
        <w:t xml:space="preserve">substantial </w:t>
      </w:r>
      <w:r w:rsidR="76EB0E08">
        <w:t>true</w:t>
      </w:r>
      <w:r w:rsidR="1EB0594F">
        <w:t xml:space="preserve"> </w:t>
      </w:r>
      <w:r w:rsidR="2BD7E38F">
        <w:t>heterogeneity (</w:t>
      </w:r>
      <m:oMath>
        <m:r>
          <w:rPr>
            <w:rFonts w:ascii="Cambria Math" w:hAnsi="Cambria Math"/>
          </w:rPr>
          <m:t>τ</m:t>
        </m:r>
        <m:r>
          <m:rPr>
            <m:sty m:val="p"/>
          </m:rPr>
          <w:rPr>
            <w:rFonts w:ascii="Cambria Math" w:hAnsi="Cambria Math"/>
          </w:rPr>
          <m:t>&gt;</m:t>
        </m:r>
        <m:r>
          <w:rPr>
            <w:rFonts w:ascii="Cambria Math" w:hAnsi="Cambria Math"/>
          </w:rPr>
          <m:t>0.1</m:t>
        </m:r>
      </m:oMath>
      <w:r w:rsidR="2BD7E38F">
        <w:t xml:space="preserve">) </w:t>
      </w:r>
      <w:r w:rsidR="3EBB9F0E">
        <w:t xml:space="preserve">that is not uncommon in the meta-analytic literature </w:t>
      </w:r>
      <w:r w:rsidR="0016421C">
        <w:t>(van Erp et al., 2017)</w:t>
      </w:r>
      <w:r w:rsidR="00CC1BC0">
        <w:t xml:space="preserve">, </w:t>
      </w:r>
      <w:r w:rsidR="009C5BA3">
        <w:t>heterogeneity</w:t>
      </w:r>
      <w:r w:rsidR="0016421C">
        <w:t xml:space="preserve"> </w:t>
      </w:r>
      <w:r w:rsidR="2BD7E38F">
        <w:t xml:space="preserve">can be expected to be underestimated by about 15% - 60% primarily depending on average reliability in primary studies (higher reliability leads to a smaller underestimate). </w:t>
      </w:r>
      <w:r w:rsidR="00B93554">
        <w:t xml:space="preserve">As true heterogeneity increases, the proportional underestimate decreases to some degree, but the underestimate in absolute terms will worsen. </w:t>
      </w:r>
      <w:r w:rsidR="00422BCA">
        <w:t xml:space="preserve">Variability in reliabilities across primary studies is a counter-acting force that inflates heterogeneity estimates </w:t>
      </w:r>
      <w:r w:rsidR="00A63E3F">
        <w:t xml:space="preserve">as </w:t>
      </w:r>
      <w:r w:rsidR="007D2CAB">
        <w:t xml:space="preserve">average </w:t>
      </w:r>
      <w:r w:rsidR="00422BCA">
        <w:t>effect size</w:t>
      </w:r>
      <w:r w:rsidR="00A63E3F">
        <w:t xml:space="preserve"> increases</w:t>
      </w:r>
      <w:r w:rsidR="00422BCA">
        <w:t>. Consequently</w:t>
      </w:r>
      <w:r w:rsidR="003D0AA6">
        <w:t xml:space="preserve">, </w:t>
      </w:r>
      <w:r w:rsidR="00422BCA">
        <w:t>the underestimate of heterogeneity can become</w:t>
      </w:r>
      <w:r w:rsidR="003D0AA6">
        <w:t xml:space="preserve"> </w:t>
      </w:r>
      <w:r w:rsidR="00422BCA">
        <w:t>less severe as effect size increases</w:t>
      </w:r>
      <w:r w:rsidR="00B93554">
        <w:t>,</w:t>
      </w:r>
      <w:r w:rsidR="007D2CAB">
        <w:t xml:space="preserve"> although</w:t>
      </w:r>
      <w:r w:rsidR="00422BCA">
        <w:t xml:space="preserve"> the bias is likely to remain negative.</w:t>
      </w:r>
      <w:r w:rsidR="2BD7E38F">
        <w:t xml:space="preserve"> </w:t>
      </w:r>
      <w:r w:rsidR="007D2CAB">
        <w:t>S</w:t>
      </w:r>
      <w:r w:rsidR="2BD7E38F">
        <w:t>mall degrees of true heterogeneity (</w:t>
      </w:r>
      <m:oMath>
        <m:r>
          <w:rPr>
            <w:rFonts w:ascii="Cambria Math" w:hAnsi="Cambria Math"/>
          </w:rPr>
          <m:t>τ</m:t>
        </m:r>
        <m:r>
          <m:rPr>
            <m:sty m:val="p"/>
          </m:rPr>
          <w:rPr>
            <w:rFonts w:ascii="Cambria Math" w:hAnsi="Cambria Math"/>
          </w:rPr>
          <m:t>&lt;</m:t>
        </m:r>
        <m:r>
          <w:rPr>
            <w:rFonts w:ascii="Cambria Math" w:hAnsi="Cambria Math"/>
          </w:rPr>
          <m:t>.08</m:t>
        </m:r>
      </m:oMath>
      <w:r w:rsidR="2BD7E38F">
        <w:t xml:space="preserve">) can be overestimated under certain conditions, </w:t>
      </w:r>
      <w:r w:rsidR="007D2CAB">
        <w:t xml:space="preserve">but </w:t>
      </w:r>
      <w:r w:rsidR="2BD7E38F">
        <w:t xml:space="preserve">this would typically require a combination of a small number of studies, large variance in study reliabilities, and a large average effect size. </w:t>
      </w:r>
      <w:r w:rsidR="00D45103">
        <w:t xml:space="preserve">The </w:t>
      </w:r>
      <w:commentRangeStart w:id="70"/>
      <w:r w:rsidR="00D45103">
        <w:t>severity</w:t>
      </w:r>
      <w:commentRangeEnd w:id="70"/>
      <w:r w:rsidR="00D45103">
        <w:rPr>
          <w:rStyle w:val="CommentReference"/>
        </w:rPr>
        <w:commentReference w:id="70"/>
      </w:r>
      <w:r w:rsidR="00D45103">
        <w:t xml:space="preserve"> and generality of the underestimate in heterogeneity due to unreliability means that meta-analysts should not ignore the effect of reliability on their heterogeneity estimates and that research is needed to provide practical guidance to meta-analysts.</w:t>
      </w:r>
    </w:p>
    <w:p w14:paraId="6E5768BE" w14:textId="4C4B1853" w:rsidR="00D810A0" w:rsidRDefault="00A63E3F">
      <w:pPr>
        <w:pStyle w:val="BodyText"/>
      </w:pPr>
      <w:r>
        <w:t>I</w:t>
      </w:r>
      <w:r w:rsidR="2BD7E38F">
        <w:t xml:space="preserve">t is </w:t>
      </w:r>
      <w:r w:rsidR="1A496E06">
        <w:t>often im</w:t>
      </w:r>
      <w:r w:rsidR="2BD7E38F">
        <w:t>possible to know whether a small degree of observed heterogeneity is due to overestimated true zero heterogeneity or underestimated small heterogeneity.</w:t>
      </w:r>
      <w:r w:rsidR="005E2147">
        <w:t xml:space="preserve"> Moreover, </w:t>
      </w:r>
      <w:r w:rsidR="00737F73">
        <w:t>it is possible to observe a</w:t>
      </w:r>
      <w:r w:rsidR="005E2147">
        <w:t xml:space="preserve"> zero heterogeneity estimate under larger true heterogeneity levels as </w:t>
      </w:r>
      <w:r w:rsidR="30DC8BC8">
        <w:t xml:space="preserve">sampling </w:t>
      </w:r>
      <w:r w:rsidR="005E2147">
        <w:t xml:space="preserve">variability in heterogeneity estimates is often </w:t>
      </w:r>
      <w:r w:rsidR="00271F6A">
        <w:t xml:space="preserve">substantial </w:t>
      </w:r>
      <w:r w:rsidR="005E2147">
        <w:t>in practice (Ioannidis</w:t>
      </w:r>
      <w:r w:rsidR="00A04B82">
        <w:t xml:space="preserve"> et al., 2007</w:t>
      </w:r>
      <w:r w:rsidR="005E2147">
        <w:t xml:space="preserve">; Olsson-Collentine et al., 2020). </w:t>
      </w:r>
      <w:r w:rsidR="00737F73">
        <w:t xml:space="preserve">Generally, </w:t>
      </w:r>
      <w:r w:rsidR="005E2147">
        <w:t xml:space="preserve">separating between zero and small heterogeneity is infeasible </w:t>
      </w:r>
      <w:r w:rsidR="00737F73">
        <w:t xml:space="preserve">in empirical research </w:t>
      </w:r>
      <w:r w:rsidR="005E2147">
        <w:t>considering realistic sample sizes and typical numbers of studies in meta-analyses in psychology (Olsson-Collentine et al., 2020)</w:t>
      </w:r>
      <w:r w:rsidR="00271F6A">
        <w:t>, and</w:t>
      </w:r>
      <w:r w:rsidR="00A61659">
        <w:t xml:space="preserve"> </w:t>
      </w:r>
      <w:r w:rsidR="00271F6A">
        <w:t>i</w:t>
      </w:r>
      <w:r w:rsidR="005E2147">
        <w:t>n our view</w:t>
      </w:r>
      <w:r w:rsidR="00A61659">
        <w:t xml:space="preserve"> </w:t>
      </w:r>
      <w:r w:rsidR="005E2147">
        <w:t xml:space="preserve">the distinction between zero and small heterogeneity in meta-analysis is </w:t>
      </w:r>
      <w:r w:rsidR="005E2147">
        <w:lastRenderedPageBreak/>
        <w:t>primarily a hypothetical one</w:t>
      </w:r>
      <w:r w:rsidR="00F60F82">
        <w:t xml:space="preserve"> </w:t>
      </w:r>
      <w:r w:rsidR="4C167D97">
        <w:t xml:space="preserve">as true </w:t>
      </w:r>
      <w:r w:rsidR="00935198">
        <w:t>zero</w:t>
      </w:r>
      <w:r w:rsidR="4C167D97">
        <w:t xml:space="preserve"> heterogeneity is not expected in meta-analytic practice</w:t>
      </w:r>
      <w:r w:rsidR="00F60F82">
        <w:t xml:space="preserve"> (see also Hedges, 1987)</w:t>
      </w:r>
      <w:r w:rsidR="005E2147">
        <w:t>.</w:t>
      </w:r>
      <w:r w:rsidR="2BD7E38F">
        <w:t xml:space="preserve"> </w:t>
      </w:r>
    </w:p>
    <w:p w14:paraId="6E5768BF" w14:textId="24B53252" w:rsidR="00D810A0" w:rsidRDefault="00D810A0">
      <w:pPr>
        <w:pStyle w:val="BodyText"/>
      </w:pPr>
    </w:p>
    <w:p w14:paraId="6E5768C0" w14:textId="328292F9" w:rsidR="00D810A0" w:rsidRDefault="00B04ED6">
      <w:pPr>
        <w:pStyle w:val="BodyText"/>
      </w:pPr>
      <w:r>
        <w:t xml:space="preserve">We found that using Pearson’s </w:t>
      </w:r>
      <m:oMath>
        <m:r>
          <w:rPr>
            <w:rFonts w:ascii="Cambria Math" w:hAnsi="Cambria Math"/>
          </w:rPr>
          <m:t>r</m:t>
        </m:r>
      </m:oMath>
      <w:r>
        <w:t xml:space="preserve"> or Fisher’s </w:t>
      </w:r>
      <m:oMath>
        <m:r>
          <w:rPr>
            <w:rFonts w:ascii="Cambria Math" w:hAnsi="Cambria Math"/>
          </w:rPr>
          <m:t>z</m:t>
        </m:r>
      </m:oMath>
      <w:r>
        <w:t xml:space="preserve"> as our effect size resulted in very similar degrees of bias in heterogeneity estimates due to uncorrected unreliability in primary studies. The underestimate is slightly worse for Fisher’s </w:t>
      </w:r>
      <m:oMath>
        <m:r>
          <w:rPr>
            <w:rFonts w:ascii="Cambria Math" w:hAnsi="Cambria Math"/>
          </w:rPr>
          <m:t>z</m:t>
        </m:r>
      </m:oMath>
      <w:r>
        <w:t xml:space="preserve"> than for Pearson’s </w:t>
      </w:r>
      <m:oMath>
        <m:r>
          <w:rPr>
            <w:rFonts w:ascii="Cambria Math" w:hAnsi="Cambria Math"/>
          </w:rPr>
          <m:t>r</m:t>
        </m:r>
      </m:oMath>
      <w:r>
        <w:t xml:space="preserve">. The usage of Pearson’s </w:t>
      </w:r>
      <m:oMath>
        <m:r>
          <w:rPr>
            <w:rFonts w:ascii="Cambria Math" w:hAnsi="Cambria Math"/>
          </w:rPr>
          <m:t>r</m:t>
        </m:r>
      </m:oMath>
      <w:r>
        <w:t xml:space="preserve"> </w:t>
      </w:r>
      <w:r w:rsidR="007D2CAB">
        <w:t>inflates</w:t>
      </w:r>
      <w:r>
        <w:t xml:space="preserve"> heterogeneity estimates</w:t>
      </w:r>
      <w:r w:rsidR="007D2CAB">
        <w:t xml:space="preserve"> slightly</w:t>
      </w:r>
      <w:r>
        <w:t xml:space="preserve"> (due to its bounded nature and effect size dependent sampling variance) which </w:t>
      </w:r>
      <w:r w:rsidR="00612C97">
        <w:t xml:space="preserve">is </w:t>
      </w:r>
      <w:r>
        <w:t xml:space="preserve">apparently beneficial for heterogeneity estimates when not correcting for unreliability. However, the additional negative bias when using Fisher’s </w:t>
      </w:r>
      <m:oMath>
        <m:r>
          <w:rPr>
            <w:rFonts w:ascii="Cambria Math" w:hAnsi="Cambria Math"/>
          </w:rPr>
          <m:t>z</m:t>
        </m:r>
      </m:oMath>
      <w:r>
        <w:t xml:space="preserve"> is small and we consider the difference negligible in the context of the severe underestimates generated by unreliability.</w:t>
      </w:r>
      <w:r w:rsidR="00A61659">
        <w:t xml:space="preserve"> </w:t>
      </w:r>
    </w:p>
    <w:p w14:paraId="14B30D91" w14:textId="77777777" w:rsidR="006005CD" w:rsidRDefault="006005CD" w:rsidP="006005CD">
      <w:pPr>
        <w:pStyle w:val="Heading2"/>
      </w:pPr>
      <w:bookmarkStart w:id="71" w:name="X43a0a6f8ec7b6e04964243f4c3f623fbe179566"/>
      <w:r>
        <w:t>Should meta-analysts correct for unreliability in primary studies?</w:t>
      </w:r>
    </w:p>
    <w:p w14:paraId="341C3FBB" w14:textId="77777777" w:rsidR="006005CD" w:rsidRDefault="006005CD" w:rsidP="006005CD">
      <w:pPr>
        <w:pStyle w:val="FirstParagraph"/>
      </w:pPr>
      <w:r>
        <w:t>Our simulations show that heterogeneity estimates are biased when unreliability is ignored so in principle one should correct for unreliability. However, even done perfectly this would not mean that heterogeneity estimates were accurate, because few meta-analyses are able to include sufficient studies (van Erp et al., 2017; Davey et al., 2011) to measure heterogeneity without large uncertainty and wide confidence intervals (Ioannidis et al., 2007, Olsson-Collentine, 2020). In practice, attempting to correct for unreliability comes with many caveats and assumptions that must be considered. We first consider challenges with correcting for unreliability in the CTT framework presuming that CTT assumptions hold. Next, we consider potential concerns with the CTT assumptions and whether structural equation modeling (SEM) is a viable alternative in the meta-analytic context.</w:t>
      </w:r>
    </w:p>
    <w:p w14:paraId="3AC5AA6C" w14:textId="77777777" w:rsidR="006005CD" w:rsidRDefault="006005CD" w:rsidP="006005CD">
      <w:pPr>
        <w:pStyle w:val="FirstParagraph"/>
      </w:pPr>
    </w:p>
    <w:p w14:paraId="2C3C39DF" w14:textId="6C60F8DE" w:rsidR="006005CD" w:rsidRDefault="006005CD" w:rsidP="006005CD">
      <w:pPr>
        <w:pStyle w:val="FirstParagraph"/>
      </w:pPr>
      <w:r>
        <w:t>There are several concerns with correcting for unreliability in the CTT framework even when assumptions hold. First, reliability estimates are lower bound estimates, meaning systematically correcting for unreliability can be expected to lead to overestimated mean effect sizes and overestimated heterogeneity. Unfortunately, the most popular reliability estimate (Cronbach’s Alpha; Flake et al., 2017; Hogan et al., 2002) is known to underestimate the lower bound even further than several alternatives, particularly when the strong assumptions underlying CTT are not met (</w:t>
      </w:r>
      <w:proofErr w:type="spellStart"/>
      <w:r>
        <w:t>Sijtsma</w:t>
      </w:r>
      <w:proofErr w:type="spellEnd"/>
      <w:r>
        <w:t>, 2008). Second, CTT correction</w:t>
      </w:r>
      <w:r w:rsidR="00B623D3">
        <w:t>s</w:t>
      </w:r>
      <w:r>
        <w:t xml:space="preserve"> of correlations as commonly applied (Hunter &amp; Schmidt, 2015; but see Raju et al., 1991</w:t>
      </w:r>
      <w:r w:rsidR="00B623D3">
        <w:t>; Charles, 2005</w:t>
      </w:r>
      <w:r>
        <w:t xml:space="preserve">) do not consider that reliability estimates themselves are subject to substantial sampling error (Fan &amp; Thompson, 2001) that add additional uncertainty to corrected effect sizes and subsequent estimates of heterogeneity. Third, there are several types of reliability estimates (e.g., "internal consistency”, test-retest, coefficient of equivalence) that do not necessarily derive from the same type of measurement error and may result in different reliability estimates (Dimitrov, 2002; </w:t>
      </w:r>
      <w:proofErr w:type="spellStart"/>
      <w:r>
        <w:t>Revelle</w:t>
      </w:r>
      <w:proofErr w:type="spellEnd"/>
      <w:r>
        <w:t xml:space="preserve"> &amp; Condon, 2019). If the reliability estimate applied does not account for all relevant measurement error, it will overestimate reliability and heterogeneity will remain underestimated despite unreliability corrections. Fourth, reliability estimates are sometimes not reported in primary studies (Flake et al., 2017). For meta-analysis, missing estimates are then often imputed based on </w:t>
      </w:r>
      <w:r>
        <w:lastRenderedPageBreak/>
        <w:t xml:space="preserve">average observed reliability or based on some ‘typical’ reliability (Hunter &amp; Schmidt, 2015; </w:t>
      </w:r>
      <w:proofErr w:type="spellStart"/>
      <w:r>
        <w:t>Gnambs</w:t>
      </w:r>
      <w:proofErr w:type="spellEnd"/>
      <w:r>
        <w:t xml:space="preserve"> &amp; </w:t>
      </w:r>
      <w:proofErr w:type="spellStart"/>
      <w:r>
        <w:t>Sengewald</w:t>
      </w:r>
      <w:proofErr w:type="spellEnd"/>
      <w:r>
        <w:t xml:space="preserve">, 2023). However, what a ‘typical’ reliability should be is open to debate (LeBreton et al., 2014), and mean imputation leads to a biased pooled estimate, especially so if missing statistics are related to the value of the statistic (and it seems likely that non-reporting is more common when reliability is low). Mean imputation is seen by experts in missing data as “possibly the worst missing data handling method available” (Enders, 2010, p. 43; see also van </w:t>
      </w:r>
      <w:proofErr w:type="spellStart"/>
      <w:r>
        <w:t>Buuren</w:t>
      </w:r>
      <w:proofErr w:type="spellEnd"/>
      <w:r>
        <w:t xml:space="preserve">, 2018, p. 12; Schafer, 2002, p. 159). </w:t>
      </w:r>
    </w:p>
    <w:p w14:paraId="1AA900F7" w14:textId="77777777" w:rsidR="006005CD" w:rsidRPr="006005CD" w:rsidRDefault="006005CD" w:rsidP="006005CD">
      <w:pPr>
        <w:pStyle w:val="BodyText"/>
      </w:pPr>
    </w:p>
    <w:p w14:paraId="0EB4916D" w14:textId="55D24EEC" w:rsidR="006005CD" w:rsidRDefault="006005CD" w:rsidP="006005CD">
      <w:pPr>
        <w:pStyle w:val="FirstParagraph"/>
      </w:pPr>
      <w:r>
        <w:t xml:space="preserve">Correcting for unreliability in the CTT framework comes with several assumptions that may be hard to motivate in practice. First, most estimates of reliability in CTT assume unidimensionality (e.g., </w:t>
      </w:r>
      <w:proofErr w:type="spellStart"/>
      <w:r>
        <w:t>Borsboom</w:t>
      </w:r>
      <w:proofErr w:type="spellEnd"/>
      <w:r>
        <w:t xml:space="preserve"> &amp; </w:t>
      </w:r>
      <w:proofErr w:type="spellStart"/>
      <w:r>
        <w:t>Mellenberh</w:t>
      </w:r>
      <w:proofErr w:type="spellEnd"/>
      <w:r>
        <w:t xml:space="preserve">, 2002; </w:t>
      </w:r>
      <w:proofErr w:type="spellStart"/>
      <w:r>
        <w:t>Savalei</w:t>
      </w:r>
      <w:proofErr w:type="spellEnd"/>
      <w:r>
        <w:t xml:space="preserve"> &amp; </w:t>
      </w:r>
      <w:proofErr w:type="spellStart"/>
      <w:r>
        <w:t>Reise</w:t>
      </w:r>
      <w:proofErr w:type="spellEnd"/>
      <w:r>
        <w:t>, 2019), and violations of this assumption can severely bias reliability estimates (</w:t>
      </w:r>
      <w:proofErr w:type="spellStart"/>
      <w:r>
        <w:t>Savalei</w:t>
      </w:r>
      <w:proofErr w:type="spellEnd"/>
      <w:r>
        <w:t xml:space="preserve"> &amp; </w:t>
      </w:r>
      <w:proofErr w:type="spellStart"/>
      <w:r>
        <w:t>Reise</w:t>
      </w:r>
      <w:proofErr w:type="spellEnd"/>
      <w:r>
        <w:t>, 2019). Second, correcting for unreliability in the CTT framework assumes linear associations between scale and latent construct, which implies that corrections may result in biased estimates when ordinal scales (such as Likert-scales) are short (Zheng, 2022). Based on their simulations, Zheng (2022) recommends that ordinal scales should have at least 12 items (with $\</w:t>
      </w:r>
      <w:proofErr w:type="spellStart"/>
      <w:r>
        <w:t>geq</w:t>
      </w:r>
      <w:proofErr w:type="spellEnd"/>
      <w:r>
        <w:t xml:space="preserve">$ 5 categories per item) to use Cronbach’s Alpha to correct for unreliability in meta-analysis. Problematically, Flake et al. (2017) report that the average scale length in psychology (excluding 1-item scales) is 4.69 items (SD = 6.35). Third, true scores $X$ and $Y$ are assumed to be normally distributed. Zheng (2022) demonstrated in simulation studies that when this assumption does not hold average estimates will be inaccurate, especially when the average effect size is large (although they did not examine heterogeneity). Fourth, estimators such as Cronbach’s Alpha assume uncorrelated errors (e.g., Dimitrov, 2002; Teo &amp; Fan, 2013) and essential tau-equivalence (i.e., items have equal factor loadings on a latent </w:t>
      </w:r>
      <w:proofErr w:type="gramStart"/>
      <w:r>
        <w:t>construct;</w:t>
      </w:r>
      <w:proofErr w:type="gramEnd"/>
      <w:r>
        <w:t xml:space="preserve"> e.g., </w:t>
      </w:r>
      <w:proofErr w:type="spellStart"/>
      <w:r>
        <w:t>Revelle</w:t>
      </w:r>
      <w:proofErr w:type="spellEnd"/>
      <w:r>
        <w:t xml:space="preserve"> &amp; Condon, 2019). Correlation of errors can lead to a substantial overestimate of reliability (e.g., Dimitrov, 2002; Teo &amp; Fan, 2013), and may occur in many measurement situations, such as when items on a scale refer to the same stimuli (e.g., multiple reading comprehension items referring to the same paragraph; Green &amp; Yang, 2009). Overestimation of reliability would leave heterogeneity estimates with a negative bias remaining even after CTT correction. The assumption of essential tau-equivalence is empirically unrealistic, and violations lead to an underestimate of the reliability statistic (</w:t>
      </w:r>
      <w:proofErr w:type="spellStart"/>
      <w:r>
        <w:t>Sijtsma</w:t>
      </w:r>
      <w:proofErr w:type="spellEnd"/>
      <w:r>
        <w:t xml:space="preserve">, 2009, p. 111). This bias may often be small enough to be neglected (Green &amp; Yang, 2009; </w:t>
      </w:r>
      <w:proofErr w:type="spellStart"/>
      <w:r>
        <w:t>Savale</w:t>
      </w:r>
      <w:proofErr w:type="spellEnd"/>
      <w:r>
        <w:t xml:space="preserve"> &amp; </w:t>
      </w:r>
      <w:proofErr w:type="spellStart"/>
      <w:r>
        <w:t>Reise</w:t>
      </w:r>
      <w:proofErr w:type="spellEnd"/>
      <w:r>
        <w:t xml:space="preserve">, 2019), but can interact with the assumption of normal true scores and result in inaccurate estimates even for ordinal scales with more than 12 items (Zheng, 2022). </w:t>
      </w:r>
    </w:p>
    <w:p w14:paraId="13BC9E60" w14:textId="77777777" w:rsidR="006005CD" w:rsidRPr="006005CD" w:rsidRDefault="006005CD" w:rsidP="006005CD">
      <w:pPr>
        <w:pStyle w:val="BodyText"/>
      </w:pPr>
    </w:p>
    <w:p w14:paraId="1B022C8D" w14:textId="035E5AE9" w:rsidR="006005CD" w:rsidRDefault="006005CD" w:rsidP="006005CD">
      <w:pPr>
        <w:pStyle w:val="FirstParagraph"/>
      </w:pPr>
      <w:r>
        <w:t xml:space="preserve">When all assumptions hold, and if practical concerns can be overcome, CTT corrections of unreliability appear to function well in meta-analysis of correlations (e.g., Hall &amp; </w:t>
      </w:r>
      <w:proofErr w:type="spellStart"/>
      <w:r>
        <w:t>Brannick</w:t>
      </w:r>
      <w:proofErr w:type="spellEnd"/>
      <w:r>
        <w:t xml:space="preserve">, 2002; </w:t>
      </w:r>
      <w:proofErr w:type="spellStart"/>
      <w:r>
        <w:t>Brannick</w:t>
      </w:r>
      <w:proofErr w:type="spellEnd"/>
      <w:r>
        <w:t xml:space="preserve"> et al., 2019; Hunter &amp; Schmidt, 2015). Research appears to be lacking on the consequences of CTT corrections for meta-analysis when assumptions do not hold (although see Zhang, 2022). Moreover, because latent constructs are defined by latent variable models (</w:t>
      </w:r>
      <w:proofErr w:type="spellStart"/>
      <w:r>
        <w:t>Borsboom</w:t>
      </w:r>
      <w:proofErr w:type="spellEnd"/>
      <w:r>
        <w:t xml:space="preserve"> &amp; </w:t>
      </w:r>
      <w:proofErr w:type="spellStart"/>
      <w:r>
        <w:t>Mellenbergh</w:t>
      </w:r>
      <w:proofErr w:type="spellEnd"/>
      <w:r>
        <w:t xml:space="preserve">, 2002), the strong assumptions of CTT regarding latent associations, factor loadings, uncorrelated errors, and the distribution of </w:t>
      </w:r>
      <w:r>
        <w:lastRenderedPageBreak/>
        <w:t>true scores may be unpalatable to many researchers. Modern latent models based on Structural Equation Modelling (</w:t>
      </w:r>
      <w:proofErr w:type="gramStart"/>
      <w:r>
        <w:t>SEM;</w:t>
      </w:r>
      <w:proofErr w:type="gramEnd"/>
      <w:r>
        <w:t xml:space="preserve"> e.g., Lei &amp; Wu, 2007) may then be an option, as they permit delving into measurements and latent construct structures rather than relying on assumptions. </w:t>
      </w:r>
    </w:p>
    <w:p w14:paraId="19ABA91D" w14:textId="77777777" w:rsidR="006005CD" w:rsidRPr="006005CD" w:rsidRDefault="006005CD" w:rsidP="006005CD">
      <w:pPr>
        <w:pStyle w:val="BodyText"/>
      </w:pPr>
    </w:p>
    <w:p w14:paraId="3D73DE09" w14:textId="77777777" w:rsidR="006005CD" w:rsidRDefault="006005CD" w:rsidP="006005CD">
      <w:pPr>
        <w:pStyle w:val="BodyText"/>
      </w:pPr>
      <w:r>
        <w:t>Meta-analysis can be conceptualized as a SEM model (e.g., Cheung, 2015), which holds promise that the benefits of modern psychometric theory might be applied also to latent constructs summarized across multiple studies. In Meta-Analytic Structural Equation Modeling (MASEM; e.g., Cheung &amp; Chan, 2005) unreliability in primary studies can be corrected in three ways (</w:t>
      </w:r>
      <w:proofErr w:type="spellStart"/>
      <w:r>
        <w:t>Gnambs</w:t>
      </w:r>
      <w:proofErr w:type="spellEnd"/>
      <w:r>
        <w:t xml:space="preserve"> &amp; </w:t>
      </w:r>
      <w:proofErr w:type="spellStart"/>
      <w:r>
        <w:t>Sengewald</w:t>
      </w:r>
      <w:proofErr w:type="spellEnd"/>
      <w:r>
        <w:t>, 2023): (1) by estimating a SEM model in each primary study and then pooling estimates (parameter-based MASEM: Cheung, 2015, p. 241), (2) by directly modeling latent variables in the MASEM, or (3) by first correcting correlations before introducing them into the MASEM framework (i.e., fundamentally identical to the CTT approach). The first option is limited because it is rarely the case that the same SEM model can be fit across multiple independent datasets, except in highly structured cases (e.g., Brunner et al., 2022). The second option requires item-level statistics rather than summary values, which are rarely available to meta-analysts. The third option, naturally, suffers the same challenges and assumptions as corrections under classical test theory. As such, the potential to use MASEM to take advantage of modern psychometric theory when correcting for unreliability is challenging in practice. That said, multi-lab replication projects are increasingly common in psychology (e.g., Klein et al., 2014, McCarthy et al., 2021) and consist of a set of direct replication studies where analysts have access to all data. As such, they are well-placed to take full advantage of MASEM for their analyses.</w:t>
      </w:r>
    </w:p>
    <w:p w14:paraId="73EC423D" w14:textId="77777777" w:rsidR="006005CD" w:rsidRDefault="006005CD" w:rsidP="006005CD">
      <w:pPr>
        <w:pStyle w:val="BodyText"/>
      </w:pPr>
    </w:p>
    <w:p w14:paraId="4DD5FE76" w14:textId="00885139" w:rsidR="00336923" w:rsidRDefault="006005CD" w:rsidP="006005CD">
      <w:pPr>
        <w:pStyle w:val="BodyText"/>
      </w:pPr>
      <w:r>
        <w:t xml:space="preserve">In the end, meta-analysis depends on the quality of the primary studies that make up its data. </w:t>
      </w:r>
      <w:proofErr w:type="gramStart"/>
      <w:r>
        <w:t>As long as</w:t>
      </w:r>
      <w:proofErr w:type="gramEnd"/>
      <w:r>
        <w:t xml:space="preserve"> researchers in psychology underappreciate the importance of measurement, meta-analytic estimates will be poor. Meta-analysts that consider the challenges and assumptions of CTT corrections of unreliability acceptable should acknowledge the many caveats inherent in doing so and report estimates based on both corrected and uncorrected estimates. Meta-analysts who consider CTT corrections untenable need to consider that heterogeneity estimates may be severely underestimated. In either case, meta-analysts should get used to extracting reliability information whenever available from primary studies. </w:t>
      </w:r>
    </w:p>
    <w:p w14:paraId="6B476110" w14:textId="77777777" w:rsidR="006005CD" w:rsidRDefault="006005CD" w:rsidP="006005CD">
      <w:pPr>
        <w:pStyle w:val="BodyText"/>
      </w:pPr>
    </w:p>
    <w:p w14:paraId="6E5768C7" w14:textId="3E08D8CB" w:rsidR="00D810A0" w:rsidRDefault="00B04ED6">
      <w:pPr>
        <w:pStyle w:val="Heading2"/>
      </w:pPr>
      <w:bookmarkStart w:id="72" w:name="limitations"/>
      <w:bookmarkEnd w:id="71"/>
      <w:r>
        <w:t>Limitations</w:t>
      </w:r>
      <w:r w:rsidR="00BB0B74">
        <w:t xml:space="preserve"> and future research</w:t>
      </w:r>
    </w:p>
    <w:p w14:paraId="306AC4FC" w14:textId="624224F4" w:rsidR="00D02196" w:rsidRDefault="00D02196" w:rsidP="00D02196">
      <w:pPr>
        <w:pStyle w:val="BodyText"/>
      </w:pPr>
      <w:r>
        <w:t xml:space="preserve">Perhaps the major challenge in estimating heterogeneity is the large degree </w:t>
      </w:r>
      <w:r w:rsidR="003F589D">
        <w:t xml:space="preserve">sampling variance in heterogeneity estimates </w:t>
      </w:r>
      <w:r>
        <w:t xml:space="preserve">that can be expected in almost any meta-analysis (Ioannidis et al., 2007; Olsson-Collentine et al., 2020). </w:t>
      </w:r>
      <w:r w:rsidR="00E31092">
        <w:t>Consider</w:t>
      </w:r>
      <w:r>
        <w:t xml:space="preserve"> a meta-analysis </w:t>
      </w:r>
      <w:r w:rsidR="00E31092">
        <w:t xml:space="preserve">without measurement error </w:t>
      </w:r>
      <w:r>
        <w:t>of k =</w:t>
      </w:r>
      <w:r w:rsidR="00355976">
        <w:t>12</w:t>
      </w:r>
      <w:r>
        <w:t xml:space="preserve"> studies</w:t>
      </w:r>
      <w:r w:rsidR="00E31092">
        <w:t xml:space="preserve"> (the median number in psychology; van Erp et al., 2017)</w:t>
      </w:r>
      <w:r>
        <w:t xml:space="preserve"> with N = 150 in all studies, $\tau = 0.17$ (</w:t>
      </w:r>
      <w:r w:rsidR="00E31092">
        <w:t xml:space="preserve">the </w:t>
      </w:r>
      <w:r>
        <w:t xml:space="preserve">median observed </w:t>
      </w:r>
      <w:r w:rsidR="00BC2D78">
        <w:t xml:space="preserve">$\tau$ for </w:t>
      </w:r>
      <w:r w:rsidR="00BC2D78">
        <w:lastRenderedPageBreak/>
        <w:t>correlations in van Erp et al., 2017),</w:t>
      </w:r>
      <w:r w:rsidR="00E31092">
        <w:t xml:space="preserve"> </w:t>
      </w:r>
      <w:proofErr w:type="gramStart"/>
      <w:r w:rsidR="00E31092">
        <w:t>and</w:t>
      </w:r>
      <w:r w:rsidR="00BC2D78">
        <w:t xml:space="preserve">  $</w:t>
      </w:r>
      <w:proofErr w:type="gramEnd"/>
      <w:r w:rsidR="00BC2D78">
        <w:t>\mu = 0$.</w:t>
      </w:r>
      <w:r w:rsidR="00E31092">
        <w:t xml:space="preserve"> Across 10,000 replications the median width of the 95% confidence interval around the heterogeneity estimate (using default settings in </w:t>
      </w:r>
      <w:proofErr w:type="spellStart"/>
      <w:r w:rsidR="00E31092">
        <w:rPr>
          <w:i/>
          <w:iCs/>
        </w:rPr>
        <w:t>metafor</w:t>
      </w:r>
      <w:proofErr w:type="spellEnd"/>
      <w:r w:rsidR="00E31092">
        <w:t xml:space="preserve">) is then </w:t>
      </w:r>
      <w:r w:rsidR="00355976">
        <w:t>0.195</w:t>
      </w:r>
      <w:r w:rsidR="00E31092">
        <w:t xml:space="preserve"> in Pearson’s $r$ units.</w:t>
      </w:r>
      <w:r w:rsidR="003F589D">
        <w:t xml:space="preserve"> In our </w:t>
      </w:r>
      <w:r w:rsidR="00CA6E1A">
        <w:t>study</w:t>
      </w:r>
      <w:r w:rsidR="003F589D">
        <w:t xml:space="preserve"> w</w:t>
      </w:r>
      <w:r>
        <w:t xml:space="preserve">e did not examine sampling variance in heterogeneity </w:t>
      </w:r>
      <w:proofErr w:type="gramStart"/>
      <w:r>
        <w:t>estimates</w:t>
      </w:r>
      <w:proofErr w:type="gramEnd"/>
      <w:r>
        <w:t xml:space="preserve"> or their root mean squared error. </w:t>
      </w:r>
      <w:r w:rsidR="003F589D">
        <w:t>This is because a</w:t>
      </w:r>
      <w:r>
        <w:t>lthough we apply different meta-analytic models and effect sizes, the purpose was not to compare the efficiency of these different modes of estimation</w:t>
      </w:r>
      <w:r w:rsidR="003F589D">
        <w:t xml:space="preserve">. As the effect of unreliability in primary studies is simply to change the heterogeneity of effect sizes, the results of previous studies on the comparable performance of different heterogeneity estimators applies also here (e.g., </w:t>
      </w:r>
      <w:proofErr w:type="spellStart"/>
      <w:r w:rsidR="00FB6A89">
        <w:t>Langan</w:t>
      </w:r>
      <w:proofErr w:type="spellEnd"/>
      <w:r w:rsidR="00FB6A89">
        <w:t xml:space="preserve"> et al., 2017; </w:t>
      </w:r>
      <w:proofErr w:type="spellStart"/>
      <w:r w:rsidR="00FB6A89">
        <w:t>Veroniki</w:t>
      </w:r>
      <w:proofErr w:type="spellEnd"/>
      <w:r w:rsidR="0063504A">
        <w:t xml:space="preserve"> et al., 2016;</w:t>
      </w:r>
      <w:r w:rsidR="003F589D">
        <w:t xml:space="preserve"> </w:t>
      </w:r>
      <w:proofErr w:type="spellStart"/>
      <w:r w:rsidR="0063504A">
        <w:t>Viechtbauer</w:t>
      </w:r>
      <w:proofErr w:type="spellEnd"/>
      <w:r w:rsidR="0063504A">
        <w:t>, 2005</w:t>
      </w:r>
      <w:r w:rsidR="003F589D">
        <w:t>)</w:t>
      </w:r>
      <w:r>
        <w:t xml:space="preserve">. That said, it would be useful </w:t>
      </w:r>
      <w:r w:rsidR="00CA6E1A">
        <w:t xml:space="preserve">to examine the variance of heterogeneity estimates </w:t>
      </w:r>
      <w:r>
        <w:t xml:space="preserve">in future research </w:t>
      </w:r>
      <w:r w:rsidR="00CA6E1A">
        <w:t xml:space="preserve">when the focus is on </w:t>
      </w:r>
      <w:r>
        <w:t>developing practical guidance for meta-analysts</w:t>
      </w:r>
      <w:r w:rsidR="00CA6E1A">
        <w:t>.</w:t>
      </w:r>
      <w:r>
        <w:t xml:space="preserve"> Doing so could be </w:t>
      </w:r>
      <w:r w:rsidR="003137C3">
        <w:t xml:space="preserve">helpful </w:t>
      </w:r>
      <w:r>
        <w:t>to gain a better idea of how likely a particular observed heterogeneity estimate is to belong to different distributions of true heterogeneity in the presence of measurement unreliability. As this would depend on N, K, mean reliability, variability in reliability, average effect size, observed heterogeneity, and the true heterogeneity levels being compared, implementing such an analysis would probably be best done on a case-by-case basis (e.g., through a webapp such as developed for sensitivity analyses of the effect of publication bias o</w:t>
      </w:r>
      <w:commentRangeStart w:id="73"/>
      <w:r>
        <w:t xml:space="preserve">n heterogeneity by Augusteijn et al., </w:t>
      </w:r>
      <w:r w:rsidR="003137C3">
        <w:t>2017</w:t>
      </w:r>
      <w:r>
        <w:t>)</w:t>
      </w:r>
      <w:commentRangeEnd w:id="73"/>
      <w:r>
        <w:rPr>
          <w:rStyle w:val="CommentReference"/>
        </w:rPr>
        <w:commentReference w:id="73"/>
      </w:r>
      <w:r>
        <w:t xml:space="preserve">. Given the challenges in correcting for unreliability, such a sensitivity analysis could be a </w:t>
      </w:r>
      <w:r w:rsidR="003137C3">
        <w:t xml:space="preserve">useful </w:t>
      </w:r>
      <w:r>
        <w:t>tool to reason around the impact of unreliability for applied meta-analysts.</w:t>
      </w:r>
    </w:p>
    <w:p w14:paraId="0AF1A5EE" w14:textId="77777777" w:rsidR="00D02196" w:rsidRPr="00D02196" w:rsidRDefault="00D02196" w:rsidP="00D02196">
      <w:pPr>
        <w:pStyle w:val="BodyText"/>
      </w:pPr>
    </w:p>
    <w:p w14:paraId="4FA85831" w14:textId="2937577F" w:rsidR="004F6DA1" w:rsidRDefault="004F6DA1" w:rsidP="004F6DA1">
      <w:pPr>
        <w:pStyle w:val="BodyText"/>
      </w:pPr>
      <w:r w:rsidDel="00D02196">
        <w:t xml:space="preserve">Our simulations come with some caveats. </w:t>
      </w:r>
      <w:r>
        <w:t>First, we assume reliabilities to be known. This is never the case, and any estimate of reliability is at best a lower bound estimate</w:t>
      </w:r>
      <w:r w:rsidR="42B2B537">
        <w:t xml:space="preserve"> subject to sizeable sampling errors</w:t>
      </w:r>
      <w:r>
        <w:t xml:space="preserve">. By assuming reliabilities to be known, we were able to show the bias of observed heterogeneity estimates compared to the ideal case of no measurement error. However, this may mislead readers to believe that a simple correction for unreliability will leave them with an unbiased estimate. As discussed in the section ‘should meta-analysts correct for unreliability?’ correcting for reliability under realistic circumstances and using estimated reliability is not so simple and whether the resulting estimate will be unbiased is contingent on several factors </w:t>
      </w:r>
      <w:r w:rsidR="4B527F74">
        <w:t>that remain to be studied</w:t>
      </w:r>
      <w:r>
        <w:t xml:space="preserve">. Examining the effect of corrections based on estimated reliabilities under realistic conditions </w:t>
      </w:r>
      <w:r w:rsidR="008231EE">
        <w:t>would be useful to do in future studies to provide practical guidance to meta-analysts</w:t>
      </w:r>
      <w:r>
        <w:t>.</w:t>
      </w:r>
    </w:p>
    <w:p w14:paraId="6E5768C8" w14:textId="00FB0998" w:rsidR="00D810A0" w:rsidRDefault="004F6DA1">
      <w:pPr>
        <w:pStyle w:val="FirstParagraph"/>
      </w:pPr>
      <w:r>
        <w:t>Second,</w:t>
      </w:r>
      <w:r w:rsidR="00B04ED6">
        <w:t xml:space="preserve"> our simulations assumed equal reliability for the measures </w:t>
      </w:r>
      <m:oMath>
        <m:r>
          <w:rPr>
            <w:rFonts w:ascii="Cambria Math" w:hAnsi="Cambria Math"/>
          </w:rPr>
          <m:t>X</m:t>
        </m:r>
      </m:oMath>
      <w:r w:rsidR="00B04ED6">
        <w:t xml:space="preserve"> and </w:t>
      </w:r>
      <m:oMath>
        <m:r>
          <w:rPr>
            <w:rFonts w:ascii="Cambria Math" w:hAnsi="Cambria Math"/>
          </w:rPr>
          <m:t>Y</m:t>
        </m:r>
      </m:oMath>
      <w:r w:rsidR="00B04ED6">
        <w:t xml:space="preserve"> (i.e.,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within a study, which is not realistic. However, as we never use the reliabilities individually (i.e., only expressed as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we do not expect major impact on our results. Consider that if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0.7</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0.7</m:t>
        </m:r>
      </m:oMath>
      <w:r w:rsidR="00B04ED6">
        <w:t xml:space="preserve"> whereas if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oMath>
      <w:r w:rsidR="00B04ED6">
        <w:t xml:space="preserve"> took other values from a distribution centered on 0.7 this value would</w:t>
      </w:r>
      <w:r w:rsidR="00661967">
        <w:t xml:space="preserve"> always</w:t>
      </w:r>
      <w:r w:rsidR="00B04ED6">
        <w:t xml:space="preserve"> be lower (e.g., if </w:t>
      </w:r>
      <m:oMath>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r>
          <m:rPr>
            <m:sty m:val="p"/>
          </m:rPr>
          <w:rPr>
            <w:rFonts w:ascii="Cambria Math" w:hAnsi="Cambria Math"/>
          </w:rPr>
          <m:t>=</m:t>
        </m:r>
        <m:r>
          <w:rPr>
            <w:rFonts w:ascii="Cambria Math" w:hAnsi="Cambria Math"/>
          </w:rPr>
          <m:t>0.5</m:t>
        </m:r>
      </m:oMath>
      <w:r w:rsidR="00B04ED6">
        <w:t xml:space="preserve"> and </w:t>
      </w:r>
      <m:oMath>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r>
          <m:rPr>
            <m:sty m:val="p"/>
          </m:rPr>
          <w:rPr>
            <w:rFonts w:ascii="Cambria Math" w:hAnsi="Cambria Math"/>
          </w:rPr>
          <m:t>=</m:t>
        </m:r>
        <m:r>
          <w:rPr>
            <w:rFonts w:ascii="Cambria Math" w:hAnsi="Cambria Math"/>
          </w:rPr>
          <m:t>0.9</m:t>
        </m:r>
      </m:oMath>
      <w:r w:rsidR="00B04ED6">
        <w:t xml:space="preserve"> then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r>
          <m:rPr>
            <m:sty m:val="p"/>
          </m:rPr>
          <w:rPr>
            <w:rFonts w:ascii="Cambria Math" w:hAnsi="Cambria Math"/>
          </w:rPr>
          <m:t>≈</m:t>
        </m:r>
        <m:r>
          <w:rPr>
            <w:rFonts w:ascii="Cambria Math" w:hAnsi="Cambria Math"/>
          </w:rPr>
          <m:t>0.67</m:t>
        </m:r>
      </m:oMath>
      <w:r w:rsidR="00B04ED6">
        <w:t xml:space="preserve">). As we use the results of </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in our simulations to generat</w:t>
      </w:r>
      <w:r w:rsidR="00661967">
        <w:t>e</w:t>
      </w:r>
      <w:r w:rsidR="00B04ED6">
        <w:t xml:space="preserve"> observed effect sizes from true effect sizes (i.e.,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r>
                  <m:rPr>
                    <m:sty m:val="p"/>
                  </m:rPr>
                  <w:rPr>
                    <w:rFonts w:ascii="Cambria Math" w:hAnsi="Cambria Math"/>
                  </w:rPr>
                  <m:t>'</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yy</m:t>
                </m:r>
                <m:r>
                  <m:rPr>
                    <m:sty m:val="p"/>
                  </m:rPr>
                  <w:rPr>
                    <w:rFonts w:ascii="Cambria Math" w:hAnsi="Cambria Math"/>
                  </w:rPr>
                  <m:t>'</m:t>
                </m:r>
              </m:sub>
            </m:sSub>
          </m:e>
        </m:rad>
      </m:oMath>
      <w:r w:rsidR="00B04ED6">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rsidR="00B04ED6">
        <w:t xml:space="preserve"> is the true effect size after sampling error), letting the reliability for </w:t>
      </w:r>
      <m:oMath>
        <m:r>
          <w:rPr>
            <w:rFonts w:ascii="Cambria Math" w:hAnsi="Cambria Math"/>
          </w:rPr>
          <m:t>X</m:t>
        </m:r>
      </m:oMath>
      <w:r w:rsidR="00B04ED6">
        <w:t xml:space="preserve"> and </w:t>
      </w:r>
      <m:oMath>
        <m:r>
          <w:rPr>
            <w:rFonts w:ascii="Cambria Math" w:hAnsi="Cambria Math"/>
          </w:rPr>
          <m:t>Y</m:t>
        </m:r>
      </m:oMath>
      <w:r w:rsidR="00B04ED6">
        <w:t xml:space="preserve"> vary would lead to slightly larger attenuation of observed </w:t>
      </w:r>
      <w:r w:rsidR="00B04ED6">
        <w:lastRenderedPageBreak/>
        <w:t xml:space="preserve">effect sizes on average. That is, letting the reliability of </w:t>
      </w:r>
      <m:oMath>
        <m:r>
          <w:rPr>
            <w:rFonts w:ascii="Cambria Math" w:hAnsi="Cambria Math"/>
          </w:rPr>
          <m:t>X</m:t>
        </m:r>
      </m:oMath>
      <w:r w:rsidR="00B04ED6">
        <w:t xml:space="preserve"> and </w:t>
      </w:r>
      <m:oMath>
        <m:r>
          <w:rPr>
            <w:rFonts w:ascii="Cambria Math" w:hAnsi="Cambria Math"/>
          </w:rPr>
          <m:t>Y</m:t>
        </m:r>
      </m:oMath>
      <w:r w:rsidR="00B04ED6">
        <w:t xml:space="preserve"> vary within studies would lead to larger negative bias in observed heterogeneity estimates than in our simulations, indicating that the effect might be somewhat more severe than in our estimates.</w:t>
      </w:r>
    </w:p>
    <w:p w14:paraId="6E5768CA" w14:textId="6D6B573B" w:rsidR="00D810A0" w:rsidRDefault="004F6DA1">
      <w:pPr>
        <w:pStyle w:val="BodyText"/>
      </w:pPr>
      <w:r>
        <w:t>Third, we</w:t>
      </w:r>
      <w:r w:rsidR="00B04ED6">
        <w:t xml:space="preserve"> used a fixed sample size (N) across studies within a meta-analysis in our simulations, which is unrealistic. We showed in Supplement XX that increasing the fixed sample size led to slightly better observed heterogeneity estimates for low reliability. </w:t>
      </w:r>
      <w:r w:rsidR="00B83276">
        <w:t>There is large variability in how simulation studies focused on heterogeneity implement sample sizes (</w:t>
      </w:r>
      <w:proofErr w:type="spellStart"/>
      <w:r w:rsidR="00B83276">
        <w:t>Langan</w:t>
      </w:r>
      <w:proofErr w:type="spellEnd"/>
      <w:r w:rsidR="00B83276">
        <w:t xml:space="preserve"> et al., 2017)</w:t>
      </w:r>
      <w:r w:rsidR="00763EBF">
        <w:t xml:space="preserve">. </w:t>
      </w:r>
      <w:r w:rsidR="00F207A1">
        <w:t>M</w:t>
      </w:r>
      <w:r w:rsidR="00763EBF">
        <w:t>ost studies sample</w:t>
      </w:r>
      <w:r w:rsidR="00F207A1">
        <w:t xml:space="preserve"> from a uniform distribution of sample sizes, but there are also studies that have used conditions with fixed sample sizes like us (</w:t>
      </w:r>
      <w:proofErr w:type="spellStart"/>
      <w:r w:rsidR="00F207A1">
        <w:t>Langan</w:t>
      </w:r>
      <w:proofErr w:type="spellEnd"/>
      <w:r w:rsidR="00F207A1">
        <w:t xml:space="preserve"> et al., 2018).</w:t>
      </w:r>
      <w:r w:rsidR="00763EBF">
        <w:t xml:space="preserve"> </w:t>
      </w:r>
      <w:r w:rsidR="00F207A1">
        <w:t>T</w:t>
      </w:r>
      <w:r w:rsidR="00763EBF">
        <w:t>here appears to be no systematic exploration of the effect of different distributions of sample sizes on heterogeneity estimation</w:t>
      </w:r>
      <w:r w:rsidR="00F207A1">
        <w:t xml:space="preserve">, and the effect of sample size is generally considered in view of its average value (e.g., </w:t>
      </w:r>
      <w:proofErr w:type="spellStart"/>
      <w:r w:rsidR="00F207A1">
        <w:t>Viechtbauer</w:t>
      </w:r>
      <w:proofErr w:type="spellEnd"/>
      <w:r w:rsidR="00F207A1">
        <w:t>, 2005)</w:t>
      </w:r>
      <w:r w:rsidR="00763EBF">
        <w:t>.</w:t>
      </w:r>
      <w:r w:rsidR="00B83276">
        <w:t xml:space="preserve"> </w:t>
      </w:r>
      <w:r w:rsidR="00F207A1">
        <w:t>The</w:t>
      </w:r>
      <w:r w:rsidR="00DD31B0">
        <w:t xml:space="preserve"> range of sample sizes in a meta-analysis</w:t>
      </w:r>
      <w:r w:rsidR="00F207A1">
        <w:t xml:space="preserve"> appears to</w:t>
      </w:r>
      <w:r w:rsidR="00DD31B0">
        <w:t xml:space="preserve"> affect the performance of heterogeneity estimation (</w:t>
      </w:r>
      <w:proofErr w:type="spellStart"/>
      <w:r w:rsidR="00DD31B0">
        <w:t>Langan</w:t>
      </w:r>
      <w:proofErr w:type="spellEnd"/>
      <w:r w:rsidR="00DD31B0">
        <w:t xml:space="preserve"> et al., 2017), </w:t>
      </w:r>
      <w:r w:rsidR="00763EBF">
        <w:t xml:space="preserve">but </w:t>
      </w:r>
      <w:r w:rsidR="00DD31B0">
        <w:t xml:space="preserve">we believe this relates only to the efficiency of heterogeneity estimates rather than bias, given a sufficiently large number of repetitions in the simulations. </w:t>
      </w:r>
      <w:r w:rsidR="00763EBF">
        <w:t>That said, implementing a realistic distribution of sample sizes would be important for research attempting to provide concrete guidance to meta-researchers</w:t>
      </w:r>
      <w:r w:rsidR="00F207A1">
        <w:t xml:space="preserve"> on</w:t>
      </w:r>
      <w:r w:rsidR="00763EBF">
        <w:t xml:space="preserve"> </w:t>
      </w:r>
      <w:r w:rsidR="00F207A1">
        <w:t>how to interpret observed heterogeneity in the presence of measurement error as variability in estimates then is important</w:t>
      </w:r>
      <w:r w:rsidR="00763EBF">
        <w:t xml:space="preserve">. Implementing a distribution of sample sizes </w:t>
      </w:r>
      <w:r w:rsidR="00F207A1">
        <w:t xml:space="preserve">based on relevant empirical literature </w:t>
      </w:r>
      <w:r w:rsidR="00763EBF">
        <w:t xml:space="preserve">(e.g., as done by </w:t>
      </w:r>
      <w:proofErr w:type="spellStart"/>
      <w:r w:rsidR="00763EBF">
        <w:t>Brannick</w:t>
      </w:r>
      <w:proofErr w:type="spellEnd"/>
      <w:r w:rsidR="00763EBF">
        <w:t xml:space="preserve"> et al., 2019) could be one way to increase realism in sample </w:t>
      </w:r>
      <w:proofErr w:type="gramStart"/>
      <w:r w:rsidR="00763EBF">
        <w:t>sizes.</w:t>
      </w:r>
      <w:r w:rsidR="00B04ED6">
        <w:t>.</w:t>
      </w:r>
      <w:proofErr w:type="gramEnd"/>
    </w:p>
    <w:p w14:paraId="58DF32CD" w14:textId="1AB8EE75" w:rsidR="004F6DA1" w:rsidRDefault="004F6DA1" w:rsidP="004F6DA1">
      <w:pPr>
        <w:pStyle w:val="BodyText"/>
      </w:pPr>
      <w:r>
        <w:t>Finally, we only considered bias in heterogeneity due to unreliability in primary studies, but there exist other measurement artifacts such as restriction of range, dichotomization and more (Hunter &amp; Schmidt, 2015). Although measurement error is the only measurement artifact that is always present, many of these other measurement artifacts may impact heterogeneity estimates when they are present. Based on Hunter &amp; Schmidt’s arguments that measurement artifacts all tend to attenuate effect sizes in a similar way to unreliability (p. XX), we expect that their net effect on heterogeneity estimates may similarly be a negative bias. The extent to which this prediction is true (and whether these measurement artifacts can be corrected for i</w:t>
      </w:r>
      <w:commentRangeStart w:id="74"/>
      <w:r>
        <w:t xml:space="preserve">n MASEM; </w:t>
      </w:r>
      <w:proofErr w:type="spellStart"/>
      <w:r>
        <w:t>Gnambs</w:t>
      </w:r>
      <w:proofErr w:type="spellEnd"/>
      <w:r>
        <w:t xml:space="preserve"> &amp; </w:t>
      </w:r>
      <w:proofErr w:type="spellStart"/>
      <w:r>
        <w:t>Sengewalds</w:t>
      </w:r>
      <w:proofErr w:type="spellEnd"/>
      <w:r>
        <w:t xml:space="preserve">, 2023) </w:t>
      </w:r>
      <w:commentRangeEnd w:id="74"/>
      <w:r>
        <w:rPr>
          <w:rStyle w:val="CommentReference"/>
        </w:rPr>
        <w:commentReference w:id="74"/>
      </w:r>
      <w:r>
        <w:t>awaits further study.</w:t>
      </w:r>
    </w:p>
    <w:p w14:paraId="151901B6" w14:textId="77777777" w:rsidR="004F6DA1" w:rsidRDefault="004F6DA1">
      <w:pPr>
        <w:pStyle w:val="BodyText"/>
      </w:pPr>
    </w:p>
    <w:p w14:paraId="6E5768CD" w14:textId="77777777" w:rsidR="00D810A0" w:rsidRDefault="00B04ED6">
      <w:pPr>
        <w:pStyle w:val="Heading2"/>
      </w:pPr>
      <w:bookmarkStart w:id="75" w:name="conclusion"/>
      <w:bookmarkEnd w:id="72"/>
      <w:r>
        <w:t>Conclusion</w:t>
      </w:r>
    </w:p>
    <w:p w14:paraId="651C7CF7" w14:textId="45AC6324" w:rsidR="00CA6E1A" w:rsidRPr="00CA6E1A" w:rsidRDefault="00B04ED6" w:rsidP="00B21E81">
      <w:pPr>
        <w:pStyle w:val="FirstParagraph"/>
      </w:pPr>
      <w:r>
        <w:t xml:space="preserve">Imperfect measurement reliability in primary studies generally leads to a severe underestimate of observed meta-analytic heterogeneity. </w:t>
      </w:r>
      <w:r w:rsidR="00B21E81">
        <w:t xml:space="preserve">Unreliability may thereby be obscuring true differences between studies that could be relevant for theory, practice, and future research efforts. </w:t>
      </w:r>
      <w:r>
        <w:t>As few meta-analyses in psychology correct for unreliability in primary studies, heterogeneity is likely underestimated in a large proportion of meta-analyses in psychology.</w:t>
      </w:r>
      <w:r w:rsidR="000F4F63">
        <w:t xml:space="preserve"> </w:t>
      </w:r>
      <w:r w:rsidR="00B21E81">
        <w:t>Yet, s</w:t>
      </w:r>
      <w:r>
        <w:t xml:space="preserve">ophisticated methods for correcting measurement unreliability </w:t>
      </w:r>
      <w:r w:rsidR="008042B1">
        <w:t xml:space="preserve">such as meta-analytic structural equation modeling (MASEM) </w:t>
      </w:r>
      <w:r>
        <w:t xml:space="preserve">are only applicable in exceptional cases and corrections based on classical test theory come with caveats and </w:t>
      </w:r>
      <w:r w:rsidR="561DFDC6">
        <w:t xml:space="preserve">strong </w:t>
      </w:r>
      <w:r>
        <w:t xml:space="preserve">assumptions. Accurate estimation of meta-analytic heterogeneity is </w:t>
      </w:r>
      <w:r>
        <w:lastRenderedPageBreak/>
        <w:t>difficult and will remain so unless measurement concerns (Flake &amp; Fried, 2020; Flake et al., 2017; Kane et al., 2021) are taken seriously in primary research. The good news is that study designs (multi-lab replication studies) which can apply more sophisticated versions of MASEM are becoming increasingly common in psychology.</w:t>
      </w:r>
      <w:bookmarkEnd w:id="68"/>
      <w:bookmarkEnd w:id="75"/>
    </w:p>
    <w:sectPr w:rsidR="00CA6E1A" w:rsidRPr="00CA6E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Anton Olsson Collentine" w:date="2023-06-08T14:51:00Z" w:initials="AOC">
    <w:p w14:paraId="1F56D754" w14:textId="77777777" w:rsidR="006A7EA4" w:rsidRDefault="006A7EA4" w:rsidP="005E2AD3">
      <w:pPr>
        <w:pStyle w:val="CommentText"/>
      </w:pPr>
      <w:r>
        <w:rPr>
          <w:rStyle w:val="CommentReference"/>
        </w:rPr>
        <w:annotationRef/>
      </w:r>
      <w:r>
        <w:t>Note that equations get really messed up in the one-drive version. I will fix all equations in the final version</w:t>
      </w:r>
    </w:p>
  </w:comment>
  <w:comment w:id="48" w:author="Jelte Wicherts" w:date="2023-05-26T12:55:00Z" w:initials="JW">
    <w:p w14:paraId="6DAFA753" w14:textId="2C8ED364" w:rsidR="6CC26E0D" w:rsidRDefault="6CC26E0D">
      <w:pPr>
        <w:pStyle w:val="CommentText"/>
      </w:pPr>
      <w:r>
        <w:t>qualify this as being true only when thrue heterogeneity is small? Or simply referring to fixed effect here?</w:t>
      </w:r>
      <w:r>
        <w:rPr>
          <w:rStyle w:val="CommentReference"/>
        </w:rPr>
        <w:annotationRef/>
      </w:r>
    </w:p>
  </w:comment>
  <w:comment w:id="49" w:author="Anton Olsson Collentine" w:date="2023-06-01T10:12:00Z" w:initials="AOC">
    <w:p w14:paraId="0E498A1C" w14:textId="77777777" w:rsidR="00F3407C" w:rsidRDefault="00F3407C" w:rsidP="00C82E51">
      <w:pPr>
        <w:pStyle w:val="CommentText"/>
      </w:pPr>
      <w:r>
        <w:rPr>
          <w:rStyle w:val="CommentReference"/>
        </w:rPr>
        <w:annotationRef/>
      </w:r>
      <w:r>
        <w:t>Generally increases,</w:t>
      </w:r>
    </w:p>
  </w:comment>
  <w:comment w:id="50" w:author="Jelte Wicherts" w:date="2023-06-06T07:37:00Z" w:initials="JW">
    <w:p w14:paraId="7BA7FDF1" w14:textId="6CA40E70" w:rsidR="1C5D86DD" w:rsidRDefault="1C5D86DD">
      <w:pPr>
        <w:pStyle w:val="CommentText"/>
      </w:pPr>
      <w:r>
        <w:t>suppresses true heterogeneity</w:t>
      </w:r>
      <w:r>
        <w:rPr>
          <w:rStyle w:val="CommentReference"/>
        </w:rPr>
        <w:annotationRef/>
      </w:r>
    </w:p>
  </w:comment>
  <w:comment w:id="54" w:author="Anton Olsson Collentine" w:date="2023-05-30T17:21:00Z" w:initials="AOC">
    <w:p w14:paraId="7869F956" w14:textId="0829EE16" w:rsidR="00ED5519" w:rsidRDefault="00ED5519" w:rsidP="00C82E51">
      <w:pPr>
        <w:pStyle w:val="CommentText"/>
      </w:pPr>
      <w:r>
        <w:rPr>
          <w:rStyle w:val="CommentReference"/>
        </w:rPr>
        <w:annotationRef/>
      </w:r>
      <w:r>
        <w:t>Check and fix</w:t>
      </w:r>
    </w:p>
  </w:comment>
  <w:comment w:id="57" w:author="Anton Olsson Collentine" w:date="2023-05-30T17:23:00Z" w:initials="AOC">
    <w:p w14:paraId="3146464F" w14:textId="0FB9E24B" w:rsidR="00413ED6" w:rsidRDefault="00413ED6" w:rsidP="00C82E51">
      <w:pPr>
        <w:pStyle w:val="CommentText"/>
      </w:pPr>
      <w:r>
        <w:rPr>
          <w:rStyle w:val="CommentReference"/>
        </w:rPr>
        <w:annotationRef/>
      </w:r>
      <w:r>
        <w:t>check</w:t>
      </w:r>
    </w:p>
  </w:comment>
  <w:comment w:id="58" w:author="Anton Olsson Collentine" w:date="2023-05-30T17:23:00Z" w:initials="AOC">
    <w:p w14:paraId="61015A01" w14:textId="77777777" w:rsidR="00FC1C0E" w:rsidRDefault="00FC1C0E" w:rsidP="00C82E51">
      <w:pPr>
        <w:pStyle w:val="CommentText"/>
      </w:pPr>
      <w:r>
        <w:rPr>
          <w:rStyle w:val="CommentReference"/>
        </w:rPr>
        <w:annotationRef/>
      </w:r>
      <w:r>
        <w:t>check</w:t>
      </w:r>
    </w:p>
  </w:comment>
  <w:comment w:id="60" w:author="Jelte Wicherts" w:date="2023-06-06T08:46:00Z" w:initials="JW">
    <w:p w14:paraId="7475527B" w14:textId="3FB73DF1" w:rsidR="7B885CF9" w:rsidRDefault="7B885CF9">
      <w:pPr>
        <w:pStyle w:val="CommentText"/>
      </w:pPr>
      <w:r>
        <w:t>why?</w:t>
      </w:r>
      <w:r>
        <w:rPr>
          <w:rStyle w:val="CommentReference"/>
        </w:rPr>
        <w:annotationRef/>
      </w:r>
    </w:p>
  </w:comment>
  <w:comment w:id="61" w:author="Anton Olsson Collentine" w:date="2023-06-07T21:12:00Z" w:initials="AOC">
    <w:p w14:paraId="39D1F533" w14:textId="77777777" w:rsidR="003A0C07" w:rsidRDefault="003A0C07" w:rsidP="0024554A">
      <w:pPr>
        <w:pStyle w:val="CommentText"/>
      </w:pPr>
      <w:r>
        <w:rPr>
          <w:rStyle w:val="CommentReference"/>
        </w:rPr>
        <w:annotationRef/>
      </w:r>
      <w:r>
        <w:t>Variance in reliability will inflate heterogeneity in between that of SD 0.15 and when ES = 0</w:t>
      </w:r>
    </w:p>
  </w:comment>
  <w:comment w:id="62" w:author="Marjan Bakker" w:date="2023-05-30T08:31:00Z" w:initials="MB">
    <w:p w14:paraId="1447EEB6" w14:textId="34A4A6FA" w:rsidR="009541B1" w:rsidRDefault="009541B1" w:rsidP="00C82E51">
      <w:pPr>
        <w:pStyle w:val="CommentText"/>
      </w:pPr>
      <w:r>
        <w:rPr>
          <w:rStyle w:val="CommentReference"/>
        </w:rPr>
        <w:annotationRef/>
      </w:r>
      <w:r>
        <w:t>Can we add here that these results indeed show a more negative bias because of a less positive bias push? Thus making it even more explicit that you choose the reliability range that showed less (negatieve bias)?</w:t>
      </w:r>
    </w:p>
  </w:comment>
  <w:comment w:id="63" w:author="Marjan Bakker" w:date="2023-06-02T15:01:00Z" w:initials="MB">
    <w:p w14:paraId="5E55F976" w14:textId="77777777" w:rsidR="008F07E5" w:rsidRDefault="008F07E5" w:rsidP="008F07E5">
      <w:pPr>
        <w:pStyle w:val="CommentText"/>
      </w:pPr>
      <w:r>
        <w:rPr>
          <w:rStyle w:val="CommentReference"/>
        </w:rPr>
        <w:annotationRef/>
      </w:r>
      <w:r>
        <w:t xml:space="preserve">This sentence doesn't follow completely naturally after the first sentence. </w:t>
      </w:r>
    </w:p>
  </w:comment>
  <w:comment w:id="64" w:author="Anton Olsson Collentine" w:date="2023-06-07T21:05:00Z" w:initials="AOC">
    <w:p w14:paraId="65E50531" w14:textId="77777777" w:rsidR="008F07E5" w:rsidRDefault="008F07E5" w:rsidP="00283291">
      <w:pPr>
        <w:pStyle w:val="CommentText"/>
      </w:pPr>
      <w:r>
        <w:rPr>
          <w:rStyle w:val="CommentReference"/>
        </w:rPr>
        <w:annotationRef/>
      </w:r>
      <w:r>
        <w:t>Check, if we used r-bar for HS estimation, why do the results appear to be exactly the same?</w:t>
      </w:r>
    </w:p>
  </w:comment>
  <w:comment w:id="65" w:author="Marjan Bakker" w:date="2023-06-02T15:08:00Z" w:initials="MB">
    <w:p w14:paraId="61A04981" w14:textId="33D8692C" w:rsidR="006C1D0B" w:rsidRDefault="006C1D0B" w:rsidP="00C82E51">
      <w:pPr>
        <w:pStyle w:val="CommentText"/>
      </w:pPr>
      <w:r>
        <w:rPr>
          <w:rStyle w:val="CommentReference"/>
        </w:rPr>
        <w:annotationRef/>
      </w:r>
      <w:r>
        <w:t>But the bias (underestimation) is 30%</w:t>
      </w:r>
    </w:p>
  </w:comment>
  <w:comment w:id="66" w:author="Marjan Bakker" w:date="2023-06-02T15:09:00Z" w:initials="MB">
    <w:p w14:paraId="3B5EA6FB" w14:textId="77777777" w:rsidR="009C7240" w:rsidRDefault="009C7240" w:rsidP="00C82E51">
      <w:pPr>
        <w:pStyle w:val="CommentText"/>
      </w:pPr>
      <w:r>
        <w:rPr>
          <w:rStyle w:val="CommentReference"/>
        </w:rPr>
        <w:annotationRef/>
      </w:r>
      <w:r>
        <w:t>But I like how you report now the relative bias.</w:t>
      </w:r>
    </w:p>
  </w:comment>
  <w:comment w:id="70" w:author="Anton Olsson Collentine" w:date="2023-06-01T14:44:00Z" w:initials="AOC">
    <w:p w14:paraId="287A522D" w14:textId="17A4F61D" w:rsidR="00D45103" w:rsidRDefault="00D45103">
      <w:pPr>
        <w:pStyle w:val="CommentText"/>
      </w:pPr>
      <w:r>
        <w:rPr>
          <w:rStyle w:val="CommentReference"/>
        </w:rPr>
        <w:annotationRef/>
      </w:r>
      <w:r>
        <w:t>see also</w:t>
      </w:r>
    </w:p>
    <w:p w14:paraId="655D92B0" w14:textId="77777777" w:rsidR="00D45103" w:rsidRDefault="00000000" w:rsidP="00C82E51">
      <w:pPr>
        <w:pStyle w:val="CommentText"/>
      </w:pPr>
      <w:hyperlink r:id="rId1" w:history="1">
        <w:r w:rsidR="00D45103" w:rsidRPr="0048071F">
          <w:rPr>
            <w:rStyle w:val="Hyperlink"/>
          </w:rPr>
          <w:t>https://faculty.ucmerced.edu/jvevea/classes/290_21/readings/week%207/Hedges%201987.pdf</w:t>
        </w:r>
      </w:hyperlink>
    </w:p>
  </w:comment>
  <w:comment w:id="73" w:author="Jelte Wicherts" w:date="2023-05-26T16:51:00Z" w:initials="JW">
    <w:p w14:paraId="11A53C87" w14:textId="77777777" w:rsidR="00D02196" w:rsidRDefault="00D02196" w:rsidP="00D02196">
      <w:pPr>
        <w:pStyle w:val="CommentText"/>
      </w:pPr>
      <w:r>
        <w:t xml:space="preserve">would be nice to ccompare her results to ours. FOr instance, what do the effects of PB on heterogeneitu estimates look like  in the circumstances where we found overestimation? </w:t>
      </w:r>
      <w:r>
        <w:rPr>
          <w:rStyle w:val="CommentReference"/>
        </w:rPr>
        <w:annotationRef/>
      </w:r>
    </w:p>
  </w:comment>
  <w:comment w:id="74" w:author="Jelte Wicherts" w:date="2023-05-26T16:48:00Z" w:initials="JW">
    <w:p w14:paraId="05ACC203" w14:textId="77777777" w:rsidR="004F6DA1" w:rsidRDefault="004F6DA1" w:rsidP="004F6DA1">
      <w:pPr>
        <w:pStyle w:val="CommentText"/>
      </w:pPr>
      <w:r>
        <w:t xml:space="preserve">yes indeed: this should be done in MA-SEM or even better in multilevel latent variable models if the raw data are available. </w:t>
      </w:r>
      <w:r>
        <w:rPr>
          <w:rStyle w:val="CommentReference"/>
        </w:rPr>
        <w:annotationRef/>
      </w:r>
    </w:p>
    <w:p w14:paraId="4F9B90E8" w14:textId="77777777" w:rsidR="004F6DA1" w:rsidRDefault="004F6DA1" w:rsidP="004F6DA1">
      <w:pPr>
        <w:pStyle w:val="CommentText"/>
      </w:pPr>
    </w:p>
    <w:p w14:paraId="1E12E761" w14:textId="77777777" w:rsidR="004F6DA1" w:rsidRDefault="004F6DA1" w:rsidP="004F6DA1">
      <w:pPr>
        <w:pStyle w:val="CommentText"/>
      </w:pPr>
      <w:r>
        <w:t>the main problem with H&amp;S is that it involved the use of duct tape when they just added more corrections without using an integrated statistical model (see Hoben Thomas' book). Nowadays one can use MA-SEM and multilevel SEM with latent variables to do this really well. This renders the whole H&amp;S approach outdated/.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6D754" w15:done="0"/>
  <w15:commentEx w15:paraId="6DAFA753" w15:done="1"/>
  <w15:commentEx w15:paraId="0E498A1C" w15:paraIdParent="6DAFA753" w15:done="1"/>
  <w15:commentEx w15:paraId="7BA7FDF1" w15:done="1"/>
  <w15:commentEx w15:paraId="7869F956" w15:done="0"/>
  <w15:commentEx w15:paraId="3146464F" w15:done="0"/>
  <w15:commentEx w15:paraId="61015A01" w15:done="0"/>
  <w15:commentEx w15:paraId="7475527B" w15:done="1"/>
  <w15:commentEx w15:paraId="39D1F533" w15:paraIdParent="7475527B" w15:done="1"/>
  <w15:commentEx w15:paraId="1447EEB6" w15:done="1"/>
  <w15:commentEx w15:paraId="5E55F976" w15:done="1"/>
  <w15:commentEx w15:paraId="65E50531" w15:done="0"/>
  <w15:commentEx w15:paraId="61A04981" w15:done="1"/>
  <w15:commentEx w15:paraId="3B5EA6FB" w15:paraIdParent="61A04981" w15:done="1"/>
  <w15:commentEx w15:paraId="655D92B0" w15:done="1"/>
  <w15:commentEx w15:paraId="11A53C87" w15:done="1"/>
  <w15:commentEx w15:paraId="1E12E76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6987" w16cex:dateUtc="2023-06-08T12:51:00Z"/>
  <w16cex:commentExtensible w16cex:durableId="7145448A" w16cex:dateUtc="2023-05-26T10:55:00Z"/>
  <w16cex:commentExtensible w16cex:durableId="2822ED99" w16cex:dateUtc="2023-06-01T08:12:00Z"/>
  <w16cex:commentExtensible w16cex:durableId="75966A20" w16cex:dateUtc="2023-06-06T05:37:00Z"/>
  <w16cex:commentExtensible w16cex:durableId="2820AF04" w16cex:dateUtc="2023-05-30T15:21:00Z"/>
  <w16cex:commentExtensible w16cex:durableId="2820AF80" w16cex:dateUtc="2023-05-30T15:23:00Z"/>
  <w16cex:commentExtensible w16cex:durableId="2820AF9C" w16cex:dateUtc="2023-05-30T15:23:00Z"/>
  <w16cex:commentExtensible w16cex:durableId="32488A05" w16cex:dateUtc="2023-06-06T06:46:00Z"/>
  <w16cex:commentExtensible w16cex:durableId="282B7121" w16cex:dateUtc="2023-06-07T19:12:00Z"/>
  <w16cex:commentExtensible w16cex:durableId="282032F6" w16cex:dateUtc="2023-05-30T06:31:00Z"/>
  <w16cex:commentExtensible w16cex:durableId="282B6ED3" w16cex:dateUtc="2023-06-02T13:01:00Z"/>
  <w16cex:commentExtensible w16cex:durableId="282B6F9E" w16cex:dateUtc="2023-06-07T19:05:00Z"/>
  <w16cex:commentExtensible w16cex:durableId="28248471" w16cex:dateUtc="2023-06-02T13:08:00Z"/>
  <w16cex:commentExtensible w16cex:durableId="282484A0" w16cex:dateUtc="2023-06-02T13:09:00Z"/>
  <w16cex:commentExtensible w16cex:durableId="28232D55" w16cex:dateUtc="2023-06-01T12:44:00Z"/>
  <w16cex:commentExtensible w16cex:durableId="714A9752" w16cex:dateUtc="2023-05-26T14:51:00Z"/>
  <w16cex:commentExtensible w16cex:durableId="6D62A743" w16cex:dateUtc="2023-05-26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6D754" w16cid:durableId="282C6987"/>
  <w16cid:commentId w16cid:paraId="6DAFA753" w16cid:durableId="7145448A"/>
  <w16cid:commentId w16cid:paraId="0E498A1C" w16cid:durableId="2822ED99"/>
  <w16cid:commentId w16cid:paraId="7BA7FDF1" w16cid:durableId="75966A20"/>
  <w16cid:commentId w16cid:paraId="7869F956" w16cid:durableId="2820AF04"/>
  <w16cid:commentId w16cid:paraId="3146464F" w16cid:durableId="2820AF80"/>
  <w16cid:commentId w16cid:paraId="61015A01" w16cid:durableId="2820AF9C"/>
  <w16cid:commentId w16cid:paraId="7475527B" w16cid:durableId="32488A05"/>
  <w16cid:commentId w16cid:paraId="39D1F533" w16cid:durableId="282B7121"/>
  <w16cid:commentId w16cid:paraId="1447EEB6" w16cid:durableId="282032F6"/>
  <w16cid:commentId w16cid:paraId="5E55F976" w16cid:durableId="282B6ED3"/>
  <w16cid:commentId w16cid:paraId="65E50531" w16cid:durableId="282B6F9E"/>
  <w16cid:commentId w16cid:paraId="61A04981" w16cid:durableId="28248471"/>
  <w16cid:commentId w16cid:paraId="3B5EA6FB" w16cid:durableId="282484A0"/>
  <w16cid:commentId w16cid:paraId="655D92B0" w16cid:durableId="28232D55"/>
  <w16cid:commentId w16cid:paraId="11A53C87" w16cid:durableId="714A9752"/>
  <w16cid:commentId w16cid:paraId="1E12E761" w16cid:durableId="6D62A7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E29B" w14:textId="77777777" w:rsidR="007641EC" w:rsidRDefault="007641EC">
      <w:pPr>
        <w:spacing w:after="0"/>
      </w:pPr>
      <w:r>
        <w:separator/>
      </w:r>
    </w:p>
  </w:endnote>
  <w:endnote w:type="continuationSeparator" w:id="0">
    <w:p w14:paraId="2F61FA5E" w14:textId="77777777" w:rsidR="007641EC" w:rsidRDefault="007641EC">
      <w:pPr>
        <w:spacing w:after="0"/>
      </w:pPr>
      <w:r>
        <w:continuationSeparator/>
      </w:r>
    </w:p>
  </w:endnote>
  <w:endnote w:type="continuationNotice" w:id="1">
    <w:p w14:paraId="0076B54C" w14:textId="77777777" w:rsidR="007641EC" w:rsidRDefault="007641E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74D6" w14:textId="77777777" w:rsidR="007641EC" w:rsidRDefault="007641EC">
      <w:r>
        <w:separator/>
      </w:r>
    </w:p>
  </w:footnote>
  <w:footnote w:type="continuationSeparator" w:id="0">
    <w:p w14:paraId="3F0793A1" w14:textId="77777777" w:rsidR="007641EC" w:rsidRDefault="007641EC">
      <w:r>
        <w:continuationSeparator/>
      </w:r>
    </w:p>
  </w:footnote>
  <w:footnote w:type="continuationNotice" w:id="1">
    <w:p w14:paraId="345D395D" w14:textId="77777777" w:rsidR="007641EC" w:rsidRDefault="007641EC">
      <w:pPr>
        <w:spacing w:after="0"/>
      </w:pPr>
    </w:p>
  </w:footnote>
</w:footnotes>
</file>

<file path=word/intelligence2.xml><?xml version="1.0" encoding="utf-8"?>
<int2:intelligence xmlns:int2="http://schemas.microsoft.com/office/intelligence/2020/intelligence" xmlns:oel="http://schemas.microsoft.com/office/2019/extlst">
  <int2:observations>
    <int2:textHash int2:hashCode="DHb0a+OKC6Y3Rw" int2:id="5i9ENV6u">
      <int2:state int2:value="Rejected" int2:type="AugLoop_Text_Critique"/>
    </int2:textHash>
    <int2:textHash int2:hashCode="XlJN3cLVnBQa32" int2:id="BJ1CvUoH">
      <int2:state int2:value="Rejected" int2:type="AugLoop_Text_Critique"/>
    </int2:textHash>
    <int2:textHash int2:hashCode="/nCogHBI2PdD4U" int2:id="U8ybwxNW">
      <int2:state int2:value="Rejected" int2:type="AugLoop_Text_Critique"/>
    </int2:textHash>
    <int2:textHash int2:hashCode="2wwexgyx53Bmny" int2:id="VI0Whzwr">
      <int2:state int2:value="Rejected" int2:type="AugLoop_Text_Critique"/>
    </int2:textHash>
    <int2:textHash int2:hashCode="5M2Rzjb363XoIb" int2:id="q3o1ZaG4">
      <int2:state int2:value="Rejected" int2:type="AugLoop_Text_Critique"/>
    </int2:textHash>
    <int2:bookmark int2:bookmarkName="_Int_4QmHa32h" int2:invalidationBookmarkName="" int2:hashCode="KeJBmHRQc5CVED" int2:id="3BFPrSEx">
      <int2:state int2:value="Rejected" int2:type="AugLoop_Text_Critique"/>
    </int2:bookmark>
    <int2:bookmark int2:bookmarkName="_Int_aauRArag" int2:invalidationBookmarkName="" int2:hashCode="XLpTDkzgmpwU+M" int2:id="BUF8ZCgI">
      <int2:state int2:value="Rejected" int2:type="AugLoop_Text_Critique"/>
    </int2:bookmark>
    <int2:bookmark int2:bookmarkName="_Int_yJoYW3Qh" int2:invalidationBookmarkName="" int2:hashCode="T/lS332LalPeyV" int2:id="GdbRRSyk">
      <int2:state int2:value="Rejected" int2:type="AugLoop_Text_Critique"/>
    </int2:bookmark>
    <int2:bookmark int2:bookmarkName="_Int_Tonu7Su2" int2:invalidationBookmarkName="" int2:hashCode="z/pQoyyxOiQNcF" int2:id="e8CVuN9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A257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79152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Olsson Collentine">
    <w15:presenceInfo w15:providerId="AD" w15:userId="S::J.A.E.OlssonCollentine@tilburguniversity.edu::ccc128fa-db87-4bd2-9f58-a2d824e9209c"/>
  </w15:person>
  <w15:person w15:author="Jelte Wicherts">
    <w15:presenceInfo w15:providerId="AD" w15:userId="S::j.m.wicherts@tilburguniversity.edu::5adceb37-b80e-4c24-b5c1-53d0804b5a85"/>
  </w15:person>
  <w15:person w15:author="Marjan Bakker">
    <w15:presenceInfo w15:providerId="AD" w15:userId="S::M.Bakker_1@tilburguniversity.edu::918c37df-cb55-485a-91ec-a6c5df3cd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1MDU3NDQwNDc0NTNT0lEKTi0uzszPAykwqQUAxRY7GCwAAAA="/>
  </w:docVars>
  <w:rsids>
    <w:rsidRoot w:val="00D810A0"/>
    <w:rsid w:val="000262A6"/>
    <w:rsid w:val="00035CCF"/>
    <w:rsid w:val="00037F24"/>
    <w:rsid w:val="000420A7"/>
    <w:rsid w:val="00042513"/>
    <w:rsid w:val="00043556"/>
    <w:rsid w:val="00060FF8"/>
    <w:rsid w:val="00070CC9"/>
    <w:rsid w:val="00077030"/>
    <w:rsid w:val="00081B7C"/>
    <w:rsid w:val="00083B31"/>
    <w:rsid w:val="000D1D91"/>
    <w:rsid w:val="000D2636"/>
    <w:rsid w:val="000F4F63"/>
    <w:rsid w:val="001014C6"/>
    <w:rsid w:val="00106396"/>
    <w:rsid w:val="0011374F"/>
    <w:rsid w:val="00120CAA"/>
    <w:rsid w:val="00141259"/>
    <w:rsid w:val="00150A8C"/>
    <w:rsid w:val="001627F2"/>
    <w:rsid w:val="00163315"/>
    <w:rsid w:val="0016421C"/>
    <w:rsid w:val="00164C72"/>
    <w:rsid w:val="00170E5C"/>
    <w:rsid w:val="00177CD5"/>
    <w:rsid w:val="00185A2A"/>
    <w:rsid w:val="001B3563"/>
    <w:rsid w:val="001B7E5D"/>
    <w:rsid w:val="001C1A74"/>
    <w:rsid w:val="001C6482"/>
    <w:rsid w:val="001E36CA"/>
    <w:rsid w:val="001E7E18"/>
    <w:rsid w:val="001F5952"/>
    <w:rsid w:val="00211416"/>
    <w:rsid w:val="00212DAB"/>
    <w:rsid w:val="00220000"/>
    <w:rsid w:val="0022286D"/>
    <w:rsid w:val="00260C1E"/>
    <w:rsid w:val="00271F6A"/>
    <w:rsid w:val="00276F96"/>
    <w:rsid w:val="00285399"/>
    <w:rsid w:val="002B12A3"/>
    <w:rsid w:val="002B43E3"/>
    <w:rsid w:val="002C0861"/>
    <w:rsid w:val="002D61E3"/>
    <w:rsid w:val="002D68CE"/>
    <w:rsid w:val="002E698F"/>
    <w:rsid w:val="003137C3"/>
    <w:rsid w:val="00324158"/>
    <w:rsid w:val="00325290"/>
    <w:rsid w:val="003276A5"/>
    <w:rsid w:val="00336923"/>
    <w:rsid w:val="00341D6A"/>
    <w:rsid w:val="00344348"/>
    <w:rsid w:val="003457A9"/>
    <w:rsid w:val="00355976"/>
    <w:rsid w:val="00360E82"/>
    <w:rsid w:val="00361677"/>
    <w:rsid w:val="0036A010"/>
    <w:rsid w:val="0037264F"/>
    <w:rsid w:val="00385721"/>
    <w:rsid w:val="00393620"/>
    <w:rsid w:val="003A0C07"/>
    <w:rsid w:val="003A4066"/>
    <w:rsid w:val="003B002D"/>
    <w:rsid w:val="003B012E"/>
    <w:rsid w:val="003D0AA6"/>
    <w:rsid w:val="003E72F6"/>
    <w:rsid w:val="003F4647"/>
    <w:rsid w:val="003F589D"/>
    <w:rsid w:val="003F6709"/>
    <w:rsid w:val="00401063"/>
    <w:rsid w:val="00401830"/>
    <w:rsid w:val="00413ED6"/>
    <w:rsid w:val="00422BCA"/>
    <w:rsid w:val="00423E0A"/>
    <w:rsid w:val="0042709F"/>
    <w:rsid w:val="004709EE"/>
    <w:rsid w:val="00497226"/>
    <w:rsid w:val="004A2468"/>
    <w:rsid w:val="004A30F1"/>
    <w:rsid w:val="004D4DB1"/>
    <w:rsid w:val="004F59DE"/>
    <w:rsid w:val="004F6DA1"/>
    <w:rsid w:val="00516847"/>
    <w:rsid w:val="0054070D"/>
    <w:rsid w:val="0055253A"/>
    <w:rsid w:val="005654D1"/>
    <w:rsid w:val="00567071"/>
    <w:rsid w:val="00575A61"/>
    <w:rsid w:val="005811F1"/>
    <w:rsid w:val="005A7CFF"/>
    <w:rsid w:val="005B7CC5"/>
    <w:rsid w:val="005D1DD5"/>
    <w:rsid w:val="005E0777"/>
    <w:rsid w:val="005E2147"/>
    <w:rsid w:val="006005CD"/>
    <w:rsid w:val="00612C97"/>
    <w:rsid w:val="00621698"/>
    <w:rsid w:val="00626535"/>
    <w:rsid w:val="0063504A"/>
    <w:rsid w:val="00645F83"/>
    <w:rsid w:val="0065036B"/>
    <w:rsid w:val="00661967"/>
    <w:rsid w:val="00661DA7"/>
    <w:rsid w:val="006659C4"/>
    <w:rsid w:val="00667AF6"/>
    <w:rsid w:val="006760C4"/>
    <w:rsid w:val="006775EF"/>
    <w:rsid w:val="00691784"/>
    <w:rsid w:val="006A1F3B"/>
    <w:rsid w:val="006A7EA4"/>
    <w:rsid w:val="006C1D0B"/>
    <w:rsid w:val="006C8951"/>
    <w:rsid w:val="006D6721"/>
    <w:rsid w:val="006E1BFA"/>
    <w:rsid w:val="00727333"/>
    <w:rsid w:val="00737F73"/>
    <w:rsid w:val="00741C29"/>
    <w:rsid w:val="00745EAE"/>
    <w:rsid w:val="00750D9E"/>
    <w:rsid w:val="00753595"/>
    <w:rsid w:val="00763EBF"/>
    <w:rsid w:val="007641EC"/>
    <w:rsid w:val="00785A97"/>
    <w:rsid w:val="007875C7"/>
    <w:rsid w:val="0079106A"/>
    <w:rsid w:val="007A2A83"/>
    <w:rsid w:val="007B2666"/>
    <w:rsid w:val="007D2CAB"/>
    <w:rsid w:val="007E0A15"/>
    <w:rsid w:val="007F66DF"/>
    <w:rsid w:val="008006E5"/>
    <w:rsid w:val="008042B1"/>
    <w:rsid w:val="00807EB8"/>
    <w:rsid w:val="0081413A"/>
    <w:rsid w:val="008231EE"/>
    <w:rsid w:val="00832AF1"/>
    <w:rsid w:val="00857F43"/>
    <w:rsid w:val="008802C3"/>
    <w:rsid w:val="008928D8"/>
    <w:rsid w:val="00893362"/>
    <w:rsid w:val="00897043"/>
    <w:rsid w:val="008B1742"/>
    <w:rsid w:val="008B5466"/>
    <w:rsid w:val="008C35C7"/>
    <w:rsid w:val="008C4E79"/>
    <w:rsid w:val="008C5444"/>
    <w:rsid w:val="008E152D"/>
    <w:rsid w:val="008F07E5"/>
    <w:rsid w:val="008F6C66"/>
    <w:rsid w:val="009219A4"/>
    <w:rsid w:val="00921A99"/>
    <w:rsid w:val="00933345"/>
    <w:rsid w:val="00935198"/>
    <w:rsid w:val="009541B1"/>
    <w:rsid w:val="009C5BA3"/>
    <w:rsid w:val="009C7240"/>
    <w:rsid w:val="009E1758"/>
    <w:rsid w:val="009F76C4"/>
    <w:rsid w:val="00A00446"/>
    <w:rsid w:val="00A04B82"/>
    <w:rsid w:val="00A15A8F"/>
    <w:rsid w:val="00A223C5"/>
    <w:rsid w:val="00A46587"/>
    <w:rsid w:val="00A61659"/>
    <w:rsid w:val="00A63E3F"/>
    <w:rsid w:val="00AE6431"/>
    <w:rsid w:val="00AF3BD0"/>
    <w:rsid w:val="00AF5FDA"/>
    <w:rsid w:val="00B04ED6"/>
    <w:rsid w:val="00B07327"/>
    <w:rsid w:val="00B10AA0"/>
    <w:rsid w:val="00B21E81"/>
    <w:rsid w:val="00B314A0"/>
    <w:rsid w:val="00B619E2"/>
    <w:rsid w:val="00B623D3"/>
    <w:rsid w:val="00B75CD8"/>
    <w:rsid w:val="00B80305"/>
    <w:rsid w:val="00B806A7"/>
    <w:rsid w:val="00B82C8E"/>
    <w:rsid w:val="00B83276"/>
    <w:rsid w:val="00B84326"/>
    <w:rsid w:val="00B93554"/>
    <w:rsid w:val="00BA3C7D"/>
    <w:rsid w:val="00BA5855"/>
    <w:rsid w:val="00BB0B74"/>
    <w:rsid w:val="00BC2D78"/>
    <w:rsid w:val="00BD48E8"/>
    <w:rsid w:val="00BD7447"/>
    <w:rsid w:val="00BD7E96"/>
    <w:rsid w:val="00BE2486"/>
    <w:rsid w:val="00BF0E56"/>
    <w:rsid w:val="00C26BD9"/>
    <w:rsid w:val="00C77727"/>
    <w:rsid w:val="00C82A55"/>
    <w:rsid w:val="00C82E51"/>
    <w:rsid w:val="00C93181"/>
    <w:rsid w:val="00C93E4F"/>
    <w:rsid w:val="00CA1B6F"/>
    <w:rsid w:val="00CA29D8"/>
    <w:rsid w:val="00CA6E1A"/>
    <w:rsid w:val="00CB15F3"/>
    <w:rsid w:val="00CC1BC0"/>
    <w:rsid w:val="00CE14C4"/>
    <w:rsid w:val="00CE5296"/>
    <w:rsid w:val="00CF30F0"/>
    <w:rsid w:val="00CF6742"/>
    <w:rsid w:val="00CF796E"/>
    <w:rsid w:val="00CF796F"/>
    <w:rsid w:val="00D02196"/>
    <w:rsid w:val="00D13273"/>
    <w:rsid w:val="00D322DC"/>
    <w:rsid w:val="00D364E9"/>
    <w:rsid w:val="00D37CD7"/>
    <w:rsid w:val="00D45103"/>
    <w:rsid w:val="00D47B02"/>
    <w:rsid w:val="00D6157D"/>
    <w:rsid w:val="00D71D12"/>
    <w:rsid w:val="00D74919"/>
    <w:rsid w:val="00D810A0"/>
    <w:rsid w:val="00DA6AF3"/>
    <w:rsid w:val="00DA6B8F"/>
    <w:rsid w:val="00DB288F"/>
    <w:rsid w:val="00DB4105"/>
    <w:rsid w:val="00DB6478"/>
    <w:rsid w:val="00DD31B0"/>
    <w:rsid w:val="00DD6156"/>
    <w:rsid w:val="00DE375F"/>
    <w:rsid w:val="00DF0476"/>
    <w:rsid w:val="00DF232F"/>
    <w:rsid w:val="00DF2461"/>
    <w:rsid w:val="00E02454"/>
    <w:rsid w:val="00E31092"/>
    <w:rsid w:val="00E321C7"/>
    <w:rsid w:val="00E32CF4"/>
    <w:rsid w:val="00E47DD0"/>
    <w:rsid w:val="00E73B2E"/>
    <w:rsid w:val="00E95514"/>
    <w:rsid w:val="00EA046C"/>
    <w:rsid w:val="00EA0B6D"/>
    <w:rsid w:val="00EB29F3"/>
    <w:rsid w:val="00EC16CB"/>
    <w:rsid w:val="00EC7BE3"/>
    <w:rsid w:val="00ED159E"/>
    <w:rsid w:val="00ED1694"/>
    <w:rsid w:val="00ED5519"/>
    <w:rsid w:val="00EE24E2"/>
    <w:rsid w:val="00EF780A"/>
    <w:rsid w:val="00F14DE8"/>
    <w:rsid w:val="00F207A1"/>
    <w:rsid w:val="00F30A90"/>
    <w:rsid w:val="00F3407C"/>
    <w:rsid w:val="00F60F82"/>
    <w:rsid w:val="00F76E1D"/>
    <w:rsid w:val="00FA74C7"/>
    <w:rsid w:val="00FB6A89"/>
    <w:rsid w:val="00FB777D"/>
    <w:rsid w:val="00FC1C0E"/>
    <w:rsid w:val="00FE685D"/>
    <w:rsid w:val="020CC828"/>
    <w:rsid w:val="02166F88"/>
    <w:rsid w:val="023140AC"/>
    <w:rsid w:val="029A7C19"/>
    <w:rsid w:val="02CD2331"/>
    <w:rsid w:val="03A45FDD"/>
    <w:rsid w:val="03A4C656"/>
    <w:rsid w:val="03E4FFE2"/>
    <w:rsid w:val="03E78A56"/>
    <w:rsid w:val="0436A879"/>
    <w:rsid w:val="04A5A38B"/>
    <w:rsid w:val="04B18D20"/>
    <w:rsid w:val="04B495CB"/>
    <w:rsid w:val="04BC00A2"/>
    <w:rsid w:val="051E7DD0"/>
    <w:rsid w:val="057A91F1"/>
    <w:rsid w:val="05B31E75"/>
    <w:rsid w:val="05D278DA"/>
    <w:rsid w:val="05EC2915"/>
    <w:rsid w:val="06B44ED6"/>
    <w:rsid w:val="06D47DD1"/>
    <w:rsid w:val="0735C93B"/>
    <w:rsid w:val="07D7974B"/>
    <w:rsid w:val="0828E1F1"/>
    <w:rsid w:val="086B149F"/>
    <w:rsid w:val="088268F1"/>
    <w:rsid w:val="08A21764"/>
    <w:rsid w:val="091F4304"/>
    <w:rsid w:val="0933AB6A"/>
    <w:rsid w:val="094FEBFD"/>
    <w:rsid w:val="0962F55E"/>
    <w:rsid w:val="0A41D25D"/>
    <w:rsid w:val="0A47CD43"/>
    <w:rsid w:val="0AFDF10D"/>
    <w:rsid w:val="0BABBE6D"/>
    <w:rsid w:val="0C5D8A57"/>
    <w:rsid w:val="0C5F0271"/>
    <w:rsid w:val="0C61534E"/>
    <w:rsid w:val="0C6E60B5"/>
    <w:rsid w:val="0D8A5BCD"/>
    <w:rsid w:val="0DAE8FFD"/>
    <w:rsid w:val="0DD80749"/>
    <w:rsid w:val="0E8BAC04"/>
    <w:rsid w:val="0ECEA647"/>
    <w:rsid w:val="0F00C128"/>
    <w:rsid w:val="0F14DF49"/>
    <w:rsid w:val="0F15EAD2"/>
    <w:rsid w:val="0F3ED243"/>
    <w:rsid w:val="0F6DB2D3"/>
    <w:rsid w:val="0F8CDFEA"/>
    <w:rsid w:val="100860DE"/>
    <w:rsid w:val="1010B595"/>
    <w:rsid w:val="102E8877"/>
    <w:rsid w:val="103A79DC"/>
    <w:rsid w:val="105E8790"/>
    <w:rsid w:val="10A16209"/>
    <w:rsid w:val="10C5B2B1"/>
    <w:rsid w:val="10CCF229"/>
    <w:rsid w:val="10EF5EB8"/>
    <w:rsid w:val="11016E70"/>
    <w:rsid w:val="1178956E"/>
    <w:rsid w:val="1224DEEE"/>
    <w:rsid w:val="1278B1D0"/>
    <w:rsid w:val="12A55395"/>
    <w:rsid w:val="12E97B49"/>
    <w:rsid w:val="137BE84E"/>
    <w:rsid w:val="13929026"/>
    <w:rsid w:val="145FBE58"/>
    <w:rsid w:val="1486BB2E"/>
    <w:rsid w:val="152E7FBE"/>
    <w:rsid w:val="15F11208"/>
    <w:rsid w:val="1620CA9B"/>
    <w:rsid w:val="164568A6"/>
    <w:rsid w:val="1649F5FF"/>
    <w:rsid w:val="16690E35"/>
    <w:rsid w:val="167FF719"/>
    <w:rsid w:val="168B59CD"/>
    <w:rsid w:val="16A21831"/>
    <w:rsid w:val="16D0C58F"/>
    <w:rsid w:val="16EBD9AB"/>
    <w:rsid w:val="171921C0"/>
    <w:rsid w:val="174B5AA9"/>
    <w:rsid w:val="17647619"/>
    <w:rsid w:val="17782004"/>
    <w:rsid w:val="185A4DA2"/>
    <w:rsid w:val="1919288C"/>
    <w:rsid w:val="19224079"/>
    <w:rsid w:val="19988734"/>
    <w:rsid w:val="19AA9760"/>
    <w:rsid w:val="19EF5A9A"/>
    <w:rsid w:val="1A2F1BF2"/>
    <w:rsid w:val="1A496E06"/>
    <w:rsid w:val="1AA91968"/>
    <w:rsid w:val="1B3CDFB6"/>
    <w:rsid w:val="1B4B753E"/>
    <w:rsid w:val="1BA28EB4"/>
    <w:rsid w:val="1BAC7D4C"/>
    <w:rsid w:val="1C330D7E"/>
    <w:rsid w:val="1C5D86DD"/>
    <w:rsid w:val="1DCB9723"/>
    <w:rsid w:val="1DDFAEF9"/>
    <w:rsid w:val="1DF9C542"/>
    <w:rsid w:val="1EB0594F"/>
    <w:rsid w:val="1EC3AF0E"/>
    <w:rsid w:val="1EF3567F"/>
    <w:rsid w:val="1F6CC222"/>
    <w:rsid w:val="1F6D34F9"/>
    <w:rsid w:val="20BAA2D9"/>
    <w:rsid w:val="20DFB96A"/>
    <w:rsid w:val="210FAFCC"/>
    <w:rsid w:val="21D37202"/>
    <w:rsid w:val="2210A406"/>
    <w:rsid w:val="2250CAC5"/>
    <w:rsid w:val="22559E59"/>
    <w:rsid w:val="22C02A3E"/>
    <w:rsid w:val="22D7D182"/>
    <w:rsid w:val="239B5D30"/>
    <w:rsid w:val="23A4913F"/>
    <w:rsid w:val="23DF2768"/>
    <w:rsid w:val="243D7AAF"/>
    <w:rsid w:val="2451ED44"/>
    <w:rsid w:val="24A1E8B1"/>
    <w:rsid w:val="250A8A49"/>
    <w:rsid w:val="25922DF8"/>
    <w:rsid w:val="25EFB065"/>
    <w:rsid w:val="262B120A"/>
    <w:rsid w:val="27B5706A"/>
    <w:rsid w:val="27C3F79A"/>
    <w:rsid w:val="27C6A305"/>
    <w:rsid w:val="27EB6CC1"/>
    <w:rsid w:val="27F414F1"/>
    <w:rsid w:val="294116D3"/>
    <w:rsid w:val="29B2A751"/>
    <w:rsid w:val="2A1A7DF6"/>
    <w:rsid w:val="2A3B689F"/>
    <w:rsid w:val="2A627ADD"/>
    <w:rsid w:val="2AA757FE"/>
    <w:rsid w:val="2AC0DF4A"/>
    <w:rsid w:val="2AC66206"/>
    <w:rsid w:val="2AEA2B08"/>
    <w:rsid w:val="2AF789FD"/>
    <w:rsid w:val="2B35E0C3"/>
    <w:rsid w:val="2B448774"/>
    <w:rsid w:val="2B5A5840"/>
    <w:rsid w:val="2BB2533F"/>
    <w:rsid w:val="2BD7E38F"/>
    <w:rsid w:val="2BF06D9E"/>
    <w:rsid w:val="2C099829"/>
    <w:rsid w:val="2D177032"/>
    <w:rsid w:val="2D28B289"/>
    <w:rsid w:val="2D7D5201"/>
    <w:rsid w:val="2D9658C2"/>
    <w:rsid w:val="2DD2CAB3"/>
    <w:rsid w:val="2DFF0D6A"/>
    <w:rsid w:val="2E1487F6"/>
    <w:rsid w:val="2E1F64A7"/>
    <w:rsid w:val="2F5E2226"/>
    <w:rsid w:val="2F782184"/>
    <w:rsid w:val="2FB007FF"/>
    <w:rsid w:val="2FC62064"/>
    <w:rsid w:val="2FD86375"/>
    <w:rsid w:val="3025242A"/>
    <w:rsid w:val="3025DA08"/>
    <w:rsid w:val="303A6D51"/>
    <w:rsid w:val="3085E5FF"/>
    <w:rsid w:val="30C5674A"/>
    <w:rsid w:val="30DC8BC8"/>
    <w:rsid w:val="30F5AF61"/>
    <w:rsid w:val="31AB6D1C"/>
    <w:rsid w:val="31C1AA69"/>
    <w:rsid w:val="31F2B50D"/>
    <w:rsid w:val="3239DACE"/>
    <w:rsid w:val="32CFC004"/>
    <w:rsid w:val="32EF863F"/>
    <w:rsid w:val="32FB3D10"/>
    <w:rsid w:val="3306D295"/>
    <w:rsid w:val="3325A58D"/>
    <w:rsid w:val="336DD1B3"/>
    <w:rsid w:val="337C25E1"/>
    <w:rsid w:val="338BB4F1"/>
    <w:rsid w:val="33C7168F"/>
    <w:rsid w:val="3488C6EA"/>
    <w:rsid w:val="34B34AD3"/>
    <w:rsid w:val="3515BA0E"/>
    <w:rsid w:val="355885EE"/>
    <w:rsid w:val="35952E95"/>
    <w:rsid w:val="35A0AF2E"/>
    <w:rsid w:val="361CD193"/>
    <w:rsid w:val="366F809A"/>
    <w:rsid w:val="3697B56A"/>
    <w:rsid w:val="36F4564F"/>
    <w:rsid w:val="3720B126"/>
    <w:rsid w:val="3749CA24"/>
    <w:rsid w:val="37B602E3"/>
    <w:rsid w:val="37DFEE53"/>
    <w:rsid w:val="37EC0468"/>
    <w:rsid w:val="38151FDA"/>
    <w:rsid w:val="383DB390"/>
    <w:rsid w:val="3907DB09"/>
    <w:rsid w:val="395CC58E"/>
    <w:rsid w:val="397BBEB4"/>
    <w:rsid w:val="39976C2F"/>
    <w:rsid w:val="39B3B925"/>
    <w:rsid w:val="39C50EC5"/>
    <w:rsid w:val="39FD626E"/>
    <w:rsid w:val="39FDD216"/>
    <w:rsid w:val="3AFD12C0"/>
    <w:rsid w:val="3B0C3B09"/>
    <w:rsid w:val="3B16ACD7"/>
    <w:rsid w:val="3B44885E"/>
    <w:rsid w:val="3B6296F7"/>
    <w:rsid w:val="3B7B03B3"/>
    <w:rsid w:val="3B909B4F"/>
    <w:rsid w:val="3BFD0706"/>
    <w:rsid w:val="3C1E7185"/>
    <w:rsid w:val="3C28BB67"/>
    <w:rsid w:val="3C8DD9C5"/>
    <w:rsid w:val="3CF2E498"/>
    <w:rsid w:val="3D1C4B89"/>
    <w:rsid w:val="3D862337"/>
    <w:rsid w:val="3D9C3FF8"/>
    <w:rsid w:val="3DB382C7"/>
    <w:rsid w:val="3DEA7E85"/>
    <w:rsid w:val="3E19D0F0"/>
    <w:rsid w:val="3E2C6FBF"/>
    <w:rsid w:val="3E434F23"/>
    <w:rsid w:val="3E511496"/>
    <w:rsid w:val="3EBB0592"/>
    <w:rsid w:val="3EBB9F0E"/>
    <w:rsid w:val="3EC96BDD"/>
    <w:rsid w:val="3F128541"/>
    <w:rsid w:val="3F6DE29C"/>
    <w:rsid w:val="3F99D8AE"/>
    <w:rsid w:val="3FB20500"/>
    <w:rsid w:val="3FDCF92E"/>
    <w:rsid w:val="3FFE83D3"/>
    <w:rsid w:val="4000E3FA"/>
    <w:rsid w:val="402B8FD9"/>
    <w:rsid w:val="408A9189"/>
    <w:rsid w:val="40AFADB7"/>
    <w:rsid w:val="40D67C91"/>
    <w:rsid w:val="40EA09B5"/>
    <w:rsid w:val="410FE3FA"/>
    <w:rsid w:val="413E9DD5"/>
    <w:rsid w:val="414B7412"/>
    <w:rsid w:val="41D1D87B"/>
    <w:rsid w:val="41EE8879"/>
    <w:rsid w:val="41FF961E"/>
    <w:rsid w:val="42166DF0"/>
    <w:rsid w:val="422661EA"/>
    <w:rsid w:val="422E76AE"/>
    <w:rsid w:val="429D9C53"/>
    <w:rsid w:val="42B2B537"/>
    <w:rsid w:val="42B80DB8"/>
    <w:rsid w:val="42FE1DBF"/>
    <w:rsid w:val="4328DCB4"/>
    <w:rsid w:val="439CDD00"/>
    <w:rsid w:val="43B238E2"/>
    <w:rsid w:val="43B44304"/>
    <w:rsid w:val="43D8B779"/>
    <w:rsid w:val="4461545F"/>
    <w:rsid w:val="447555F5"/>
    <w:rsid w:val="4491CF53"/>
    <w:rsid w:val="4532CA97"/>
    <w:rsid w:val="4539BED6"/>
    <w:rsid w:val="45E833A7"/>
    <w:rsid w:val="45EA2ACA"/>
    <w:rsid w:val="4658AF12"/>
    <w:rsid w:val="4672AB47"/>
    <w:rsid w:val="46B9DEE4"/>
    <w:rsid w:val="47BF698E"/>
    <w:rsid w:val="47C0532F"/>
    <w:rsid w:val="47F5A424"/>
    <w:rsid w:val="47F5D8B5"/>
    <w:rsid w:val="4803B827"/>
    <w:rsid w:val="48704E23"/>
    <w:rsid w:val="487EBDA8"/>
    <w:rsid w:val="48FF45B2"/>
    <w:rsid w:val="4922E24E"/>
    <w:rsid w:val="494BF7E5"/>
    <w:rsid w:val="498BF4FC"/>
    <w:rsid w:val="498F7318"/>
    <w:rsid w:val="4B527F74"/>
    <w:rsid w:val="4BA20C1B"/>
    <w:rsid w:val="4BB85DD7"/>
    <w:rsid w:val="4BD45F6B"/>
    <w:rsid w:val="4C0360DA"/>
    <w:rsid w:val="4C0DD7C5"/>
    <w:rsid w:val="4C167D97"/>
    <w:rsid w:val="4CEFDFCD"/>
    <w:rsid w:val="4D0CF22B"/>
    <w:rsid w:val="4D1DB2A0"/>
    <w:rsid w:val="4D276593"/>
    <w:rsid w:val="4D27A4CB"/>
    <w:rsid w:val="4D2A9DDE"/>
    <w:rsid w:val="4D598B55"/>
    <w:rsid w:val="4E084E15"/>
    <w:rsid w:val="4E08B511"/>
    <w:rsid w:val="4E576C38"/>
    <w:rsid w:val="4E8BB02E"/>
    <w:rsid w:val="4EF134BE"/>
    <w:rsid w:val="4F11AC95"/>
    <w:rsid w:val="4F17FAF1"/>
    <w:rsid w:val="4F19754A"/>
    <w:rsid w:val="4F6D5AB1"/>
    <w:rsid w:val="4FCC2AD8"/>
    <w:rsid w:val="507F3613"/>
    <w:rsid w:val="508BD31A"/>
    <w:rsid w:val="50B3CB52"/>
    <w:rsid w:val="50D2AB03"/>
    <w:rsid w:val="50D377FE"/>
    <w:rsid w:val="50F26C86"/>
    <w:rsid w:val="50F923A5"/>
    <w:rsid w:val="510E0CDC"/>
    <w:rsid w:val="512B0EFC"/>
    <w:rsid w:val="5132A47C"/>
    <w:rsid w:val="51694031"/>
    <w:rsid w:val="519C9B4F"/>
    <w:rsid w:val="51B4A789"/>
    <w:rsid w:val="51E688AB"/>
    <w:rsid w:val="51F64C47"/>
    <w:rsid w:val="523CC31D"/>
    <w:rsid w:val="52532ACE"/>
    <w:rsid w:val="526F485F"/>
    <w:rsid w:val="5299B5CE"/>
    <w:rsid w:val="534B7EE7"/>
    <w:rsid w:val="5354B88A"/>
    <w:rsid w:val="538BBA2C"/>
    <w:rsid w:val="538DC637"/>
    <w:rsid w:val="540B18C0"/>
    <w:rsid w:val="5427F644"/>
    <w:rsid w:val="5448BDF0"/>
    <w:rsid w:val="5478D4B4"/>
    <w:rsid w:val="54A9B124"/>
    <w:rsid w:val="54C04D19"/>
    <w:rsid w:val="5513EB8D"/>
    <w:rsid w:val="557891C4"/>
    <w:rsid w:val="55D8F0DF"/>
    <w:rsid w:val="55F747BB"/>
    <w:rsid w:val="5614A515"/>
    <w:rsid w:val="561DFDC6"/>
    <w:rsid w:val="56A52F42"/>
    <w:rsid w:val="56BC1B0B"/>
    <w:rsid w:val="57468F78"/>
    <w:rsid w:val="575E5B6A"/>
    <w:rsid w:val="577F30D8"/>
    <w:rsid w:val="580331C1"/>
    <w:rsid w:val="5873C095"/>
    <w:rsid w:val="58765A73"/>
    <w:rsid w:val="59051F8D"/>
    <w:rsid w:val="599AA6BD"/>
    <w:rsid w:val="59B9FA99"/>
    <w:rsid w:val="59C04D99"/>
    <w:rsid w:val="59DE6EBC"/>
    <w:rsid w:val="5A0F90F6"/>
    <w:rsid w:val="5A7AEB36"/>
    <w:rsid w:val="5AA56712"/>
    <w:rsid w:val="5AE17448"/>
    <w:rsid w:val="5B15E65A"/>
    <w:rsid w:val="5B609DC2"/>
    <w:rsid w:val="5B7C1CBD"/>
    <w:rsid w:val="5B8B499C"/>
    <w:rsid w:val="5C02E6BF"/>
    <w:rsid w:val="5C762EFA"/>
    <w:rsid w:val="5C7D44A9"/>
    <w:rsid w:val="5D73B1BE"/>
    <w:rsid w:val="5DAD2F58"/>
    <w:rsid w:val="5DF9C68A"/>
    <w:rsid w:val="5E4EE3D2"/>
    <w:rsid w:val="5EEBCBF5"/>
    <w:rsid w:val="5F5E7C0E"/>
    <w:rsid w:val="5F7727E4"/>
    <w:rsid w:val="5F97CCB2"/>
    <w:rsid w:val="5FA7B67D"/>
    <w:rsid w:val="6022A853"/>
    <w:rsid w:val="60697456"/>
    <w:rsid w:val="607106D2"/>
    <w:rsid w:val="60769106"/>
    <w:rsid w:val="60BCB0C4"/>
    <w:rsid w:val="619D3642"/>
    <w:rsid w:val="62017A7E"/>
    <w:rsid w:val="620544B7"/>
    <w:rsid w:val="621C195C"/>
    <w:rsid w:val="623C8B39"/>
    <w:rsid w:val="62EC414D"/>
    <w:rsid w:val="6357B299"/>
    <w:rsid w:val="63FDDB3E"/>
    <w:rsid w:val="6403EE2E"/>
    <w:rsid w:val="643170AA"/>
    <w:rsid w:val="6438AFC3"/>
    <w:rsid w:val="6493906E"/>
    <w:rsid w:val="658F9497"/>
    <w:rsid w:val="65C61FEB"/>
    <w:rsid w:val="65FF2B86"/>
    <w:rsid w:val="6619A191"/>
    <w:rsid w:val="668197F6"/>
    <w:rsid w:val="671A3A18"/>
    <w:rsid w:val="67BF11B2"/>
    <w:rsid w:val="685B4365"/>
    <w:rsid w:val="6865916C"/>
    <w:rsid w:val="688AF53E"/>
    <w:rsid w:val="68A3661C"/>
    <w:rsid w:val="68B42341"/>
    <w:rsid w:val="694F2FBF"/>
    <w:rsid w:val="698CC1B2"/>
    <w:rsid w:val="6994DFC2"/>
    <w:rsid w:val="69F3E64E"/>
    <w:rsid w:val="6A0A3A16"/>
    <w:rsid w:val="6AAACFFC"/>
    <w:rsid w:val="6B5D0E62"/>
    <w:rsid w:val="6C2BBD16"/>
    <w:rsid w:val="6C7A1C73"/>
    <w:rsid w:val="6CC26E0D"/>
    <w:rsid w:val="6CD463C3"/>
    <w:rsid w:val="6D2A79E1"/>
    <w:rsid w:val="6D6E5930"/>
    <w:rsid w:val="6DBCFE23"/>
    <w:rsid w:val="6DCC5D9B"/>
    <w:rsid w:val="6DFB352B"/>
    <w:rsid w:val="6E37F018"/>
    <w:rsid w:val="6EDF5282"/>
    <w:rsid w:val="6EE293F2"/>
    <w:rsid w:val="6EE9C450"/>
    <w:rsid w:val="6EF5F322"/>
    <w:rsid w:val="6F5134EE"/>
    <w:rsid w:val="6FDF1D2E"/>
    <w:rsid w:val="703067E3"/>
    <w:rsid w:val="705F9FAA"/>
    <w:rsid w:val="708CFE26"/>
    <w:rsid w:val="70C47C91"/>
    <w:rsid w:val="70DA34C4"/>
    <w:rsid w:val="716F8F31"/>
    <w:rsid w:val="71CD5F73"/>
    <w:rsid w:val="72263209"/>
    <w:rsid w:val="72F02DE2"/>
    <w:rsid w:val="73D4EF94"/>
    <w:rsid w:val="73F0064D"/>
    <w:rsid w:val="73F90C4E"/>
    <w:rsid w:val="747E8734"/>
    <w:rsid w:val="749E020E"/>
    <w:rsid w:val="74C919FA"/>
    <w:rsid w:val="74CAA3B3"/>
    <w:rsid w:val="74E24257"/>
    <w:rsid w:val="7506170C"/>
    <w:rsid w:val="751E3697"/>
    <w:rsid w:val="752A4C3E"/>
    <w:rsid w:val="752C6FB1"/>
    <w:rsid w:val="753DC551"/>
    <w:rsid w:val="754B5926"/>
    <w:rsid w:val="7570F557"/>
    <w:rsid w:val="75923D4B"/>
    <w:rsid w:val="75B114AA"/>
    <w:rsid w:val="7657BE11"/>
    <w:rsid w:val="767E12B8"/>
    <w:rsid w:val="76BD3EEA"/>
    <w:rsid w:val="76EB0E08"/>
    <w:rsid w:val="77025EE2"/>
    <w:rsid w:val="77364A1E"/>
    <w:rsid w:val="77E6286C"/>
    <w:rsid w:val="77EC6754"/>
    <w:rsid w:val="78C9DE0D"/>
    <w:rsid w:val="78CC1E4C"/>
    <w:rsid w:val="791DDF97"/>
    <w:rsid w:val="797AA2BF"/>
    <w:rsid w:val="799F0CAB"/>
    <w:rsid w:val="7A3418D1"/>
    <w:rsid w:val="7AD1BE81"/>
    <w:rsid w:val="7AE7F069"/>
    <w:rsid w:val="7B0725EF"/>
    <w:rsid w:val="7B10DA77"/>
    <w:rsid w:val="7B3324DC"/>
    <w:rsid w:val="7B84CCFB"/>
    <w:rsid w:val="7B885CF9"/>
    <w:rsid w:val="7B88C7C1"/>
    <w:rsid w:val="7BA6BA91"/>
    <w:rsid w:val="7BDCEDCD"/>
    <w:rsid w:val="7BFEC0C9"/>
    <w:rsid w:val="7D89D73C"/>
    <w:rsid w:val="7D9AAD6C"/>
    <w:rsid w:val="7DA58BA2"/>
    <w:rsid w:val="7DAF56F6"/>
    <w:rsid w:val="7DB82AEC"/>
    <w:rsid w:val="7DC963F8"/>
    <w:rsid w:val="7E141F0E"/>
    <w:rsid w:val="7EBB02A7"/>
    <w:rsid w:val="7EBB0A67"/>
    <w:rsid w:val="7F03EB93"/>
    <w:rsid w:val="7F4798AD"/>
    <w:rsid w:val="7F884B34"/>
    <w:rsid w:val="7FC54E1E"/>
    <w:rsid w:val="7FDA0AEB"/>
    <w:rsid w:val="7FF46BA7"/>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888"/>
  <w15:docId w15:val="{AF9AA271-3A25-41FB-9ACD-0A3D44C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B04ED6"/>
    <w:rPr>
      <w:sz w:val="16"/>
      <w:szCs w:val="16"/>
    </w:rPr>
  </w:style>
  <w:style w:type="paragraph" w:styleId="CommentText">
    <w:name w:val="annotation text"/>
    <w:basedOn w:val="Normal"/>
    <w:link w:val="CommentTextChar"/>
    <w:unhideWhenUsed/>
    <w:rsid w:val="00B04ED6"/>
    <w:rPr>
      <w:sz w:val="20"/>
      <w:szCs w:val="20"/>
    </w:rPr>
  </w:style>
  <w:style w:type="character" w:customStyle="1" w:styleId="CommentTextChar">
    <w:name w:val="Comment Text Char"/>
    <w:basedOn w:val="DefaultParagraphFont"/>
    <w:link w:val="CommentText"/>
    <w:rsid w:val="00B04ED6"/>
    <w:rPr>
      <w:sz w:val="20"/>
      <w:szCs w:val="20"/>
    </w:rPr>
  </w:style>
  <w:style w:type="paragraph" w:styleId="CommentSubject">
    <w:name w:val="annotation subject"/>
    <w:basedOn w:val="CommentText"/>
    <w:next w:val="CommentText"/>
    <w:link w:val="CommentSubjectChar"/>
    <w:semiHidden/>
    <w:unhideWhenUsed/>
    <w:rsid w:val="00B04ED6"/>
    <w:rPr>
      <w:b/>
      <w:bCs/>
    </w:rPr>
  </w:style>
  <w:style w:type="character" w:customStyle="1" w:styleId="CommentSubjectChar">
    <w:name w:val="Comment Subject Char"/>
    <w:basedOn w:val="CommentTextChar"/>
    <w:link w:val="CommentSubject"/>
    <w:semiHidden/>
    <w:rsid w:val="00B04ED6"/>
    <w:rPr>
      <w:b/>
      <w:bCs/>
      <w:sz w:val="20"/>
      <w:szCs w:val="20"/>
    </w:rPr>
  </w:style>
  <w:style w:type="paragraph" w:styleId="Revision">
    <w:name w:val="Revision"/>
    <w:hidden/>
    <w:semiHidden/>
    <w:rsid w:val="00325290"/>
    <w:pPr>
      <w:spacing w:after="0"/>
    </w:pPr>
  </w:style>
  <w:style w:type="paragraph" w:styleId="Header">
    <w:name w:val="header"/>
    <w:basedOn w:val="Normal"/>
    <w:link w:val="HeaderChar"/>
    <w:semiHidden/>
    <w:unhideWhenUsed/>
    <w:rsid w:val="007B2666"/>
    <w:pPr>
      <w:tabs>
        <w:tab w:val="center" w:pos="4680"/>
        <w:tab w:val="right" w:pos="9360"/>
      </w:tabs>
      <w:spacing w:after="0"/>
    </w:pPr>
  </w:style>
  <w:style w:type="character" w:customStyle="1" w:styleId="HeaderChar">
    <w:name w:val="Header Char"/>
    <w:basedOn w:val="DefaultParagraphFont"/>
    <w:link w:val="Header"/>
    <w:semiHidden/>
    <w:rsid w:val="007B2666"/>
  </w:style>
  <w:style w:type="paragraph" w:styleId="Footer">
    <w:name w:val="footer"/>
    <w:basedOn w:val="Normal"/>
    <w:link w:val="FooterChar"/>
    <w:semiHidden/>
    <w:unhideWhenUsed/>
    <w:rsid w:val="007B2666"/>
    <w:pPr>
      <w:tabs>
        <w:tab w:val="center" w:pos="4680"/>
        <w:tab w:val="right" w:pos="9360"/>
      </w:tabs>
      <w:spacing w:after="0"/>
    </w:pPr>
  </w:style>
  <w:style w:type="character" w:customStyle="1" w:styleId="FooterChar">
    <w:name w:val="Footer Char"/>
    <w:basedOn w:val="DefaultParagraphFont"/>
    <w:link w:val="Footer"/>
    <w:semiHidden/>
    <w:rsid w:val="007B2666"/>
  </w:style>
  <w:style w:type="character" w:customStyle="1" w:styleId="Heading2Char">
    <w:name w:val="Heading 2 Char"/>
    <w:basedOn w:val="DefaultParagraphFont"/>
    <w:link w:val="Heading2"/>
    <w:uiPriority w:val="9"/>
    <w:rsid w:val="00336923"/>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336923"/>
  </w:style>
  <w:style w:type="character" w:styleId="UnresolvedMention">
    <w:name w:val="Unresolved Mention"/>
    <w:basedOn w:val="DefaultParagraphFont"/>
    <w:uiPriority w:val="99"/>
    <w:semiHidden/>
    <w:unhideWhenUsed/>
    <w:rsid w:val="00D45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96613">
      <w:bodyDiv w:val="1"/>
      <w:marLeft w:val="0"/>
      <w:marRight w:val="0"/>
      <w:marTop w:val="0"/>
      <w:marBottom w:val="0"/>
      <w:divBdr>
        <w:top w:val="none" w:sz="0" w:space="0" w:color="auto"/>
        <w:left w:val="none" w:sz="0" w:space="0" w:color="auto"/>
        <w:bottom w:val="none" w:sz="0" w:space="0" w:color="auto"/>
        <w:right w:val="none" w:sz="0" w:space="0" w:color="auto"/>
      </w:divBdr>
    </w:div>
    <w:div w:id="965156123">
      <w:bodyDiv w:val="1"/>
      <w:marLeft w:val="0"/>
      <w:marRight w:val="0"/>
      <w:marTop w:val="0"/>
      <w:marBottom w:val="0"/>
      <w:divBdr>
        <w:top w:val="none" w:sz="0" w:space="0" w:color="auto"/>
        <w:left w:val="none" w:sz="0" w:space="0" w:color="auto"/>
        <w:bottom w:val="none" w:sz="0" w:space="0" w:color="auto"/>
        <w:right w:val="none" w:sz="0" w:space="0" w:color="auto"/>
      </w:divBdr>
      <w:divsChild>
        <w:div w:id="183523726">
          <w:marLeft w:val="0"/>
          <w:marRight w:val="0"/>
          <w:marTop w:val="0"/>
          <w:marBottom w:val="0"/>
          <w:divBdr>
            <w:top w:val="none" w:sz="0" w:space="0" w:color="auto"/>
            <w:left w:val="none" w:sz="0" w:space="0" w:color="auto"/>
            <w:bottom w:val="none" w:sz="0" w:space="0" w:color="auto"/>
            <w:right w:val="none" w:sz="0" w:space="0" w:color="auto"/>
          </w:divBdr>
          <w:divsChild>
            <w:div w:id="1051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s://faculty.ucmerced.edu/jvevea/classes/290_21/readings/week%207/Hedges%201987.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osf.io/zsjf4"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9a6fd00-b9d4-4867-a189-c821e0188a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EBAC8A2886EB429F00B6784B04C4FD" ma:contentTypeVersion="8" ma:contentTypeDescription="Een nieuw document maken." ma:contentTypeScope="" ma:versionID="37e78ef2dd780dc3877c809b3afbda0c">
  <xsd:schema xmlns:xsd="http://www.w3.org/2001/XMLSchema" xmlns:xs="http://www.w3.org/2001/XMLSchema" xmlns:p="http://schemas.microsoft.com/office/2006/metadata/properties" xmlns:ns3="3b58c29c-9d62-4f29-8563-aaefce0e9085" xmlns:ns4="d9a6fd00-b9d4-4867-a189-c821e0188a69" targetNamespace="http://schemas.microsoft.com/office/2006/metadata/properties" ma:root="true" ma:fieldsID="b8427bc21b7ed56dba65f039fd8ca126" ns3:_="" ns4:_="">
    <xsd:import namespace="3b58c29c-9d62-4f29-8563-aaefce0e9085"/>
    <xsd:import namespace="d9a6fd00-b9d4-4867-a189-c821e0188a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8c29c-9d62-4f29-8563-aaefce0e908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a6fd00-b9d4-4867-a189-c821e0188a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63CE6-AA18-43BB-95A5-03B2531A32A6}">
  <ds:schemaRefs>
    <ds:schemaRef ds:uri="http://schemas.microsoft.com/office/2006/metadata/properties"/>
    <ds:schemaRef ds:uri="http://schemas.microsoft.com/office/infopath/2007/PartnerControls"/>
    <ds:schemaRef ds:uri="d9a6fd00-b9d4-4867-a189-c821e0188a69"/>
  </ds:schemaRefs>
</ds:datastoreItem>
</file>

<file path=customXml/itemProps2.xml><?xml version="1.0" encoding="utf-8"?>
<ds:datastoreItem xmlns:ds="http://schemas.openxmlformats.org/officeDocument/2006/customXml" ds:itemID="{22F3AC42-A16A-4310-BE19-C4C381ECA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8c29c-9d62-4f29-8563-aaefce0e9085"/>
    <ds:schemaRef ds:uri="d9a6fd00-b9d4-4867-a189-c821e0188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CBFB24-B27A-4AD7-99D6-5EE79B018E96}">
  <ds:schemaRefs>
    <ds:schemaRef ds:uri="http://schemas.microsoft.com/sharepoint/v3/contenttype/forms"/>
  </ds:schemaRefs>
</ds:datastoreItem>
</file>

<file path=customXml/itemProps4.xml><?xml version="1.0" encoding="utf-8"?>
<ds:datastoreItem xmlns:ds="http://schemas.openxmlformats.org/officeDocument/2006/customXml" ds:itemID="{4E5E688F-05B7-46C4-8E0E-663E8FBC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21</Pages>
  <Words>9566</Words>
  <Characters>50703</Characters>
  <Application>Microsoft Office Word</Application>
  <DocSecurity>0</DocSecurity>
  <Lines>422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Olsson Collentine</dc:creator>
  <cp:keywords/>
  <cp:lastModifiedBy>Anton Olsson Collentine</cp:lastModifiedBy>
  <cp:revision>116</cp:revision>
  <dcterms:created xsi:type="dcterms:W3CDTF">2023-06-01T21:00:00Z</dcterms:created>
  <dcterms:modified xsi:type="dcterms:W3CDTF">2023-06-09T15:42:00Z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MSIP_Label_b29f4804-9ab0-4527-a877-f7a87100f5fc_Enabled">
    <vt:lpwstr>true</vt:lpwstr>
  </property>
  <property fmtid="{D5CDD505-2E9C-101B-9397-08002B2CF9AE}" pid="9" name="MSIP_Label_b29f4804-9ab0-4527-a877-f7a87100f5fc_SetDate">
    <vt:lpwstr>2023-05-26T09:36:33Z</vt:lpwstr>
  </property>
  <property fmtid="{D5CDD505-2E9C-101B-9397-08002B2CF9AE}" pid="10" name="MSIP_Label_b29f4804-9ab0-4527-a877-f7a87100f5fc_Method">
    <vt:lpwstr>Standard</vt:lpwstr>
  </property>
  <property fmtid="{D5CDD505-2E9C-101B-9397-08002B2CF9AE}" pid="11" name="MSIP_Label_b29f4804-9ab0-4527-a877-f7a87100f5fc_Name">
    <vt:lpwstr>General</vt:lpwstr>
  </property>
  <property fmtid="{D5CDD505-2E9C-101B-9397-08002B2CF9AE}" pid="12" name="MSIP_Label_b29f4804-9ab0-4527-a877-f7a87100f5fc_SiteId">
    <vt:lpwstr>7a5561df-6599-4898-8a20-cce41db3b44f</vt:lpwstr>
  </property>
  <property fmtid="{D5CDD505-2E9C-101B-9397-08002B2CF9AE}" pid="13" name="MSIP_Label_b29f4804-9ab0-4527-a877-f7a87100f5fc_ActionId">
    <vt:lpwstr>ecf42f04-e2a2-427a-885b-76b224271e74</vt:lpwstr>
  </property>
  <property fmtid="{D5CDD505-2E9C-101B-9397-08002B2CF9AE}" pid="14" name="MSIP_Label_b29f4804-9ab0-4527-a877-f7a87100f5fc_ContentBits">
    <vt:lpwstr>0</vt:lpwstr>
  </property>
  <property fmtid="{D5CDD505-2E9C-101B-9397-08002B2CF9AE}" pid="15" name="ContentTypeId">
    <vt:lpwstr>0x0101008AEBAC8A2886EB429F00B6784B04C4FD</vt:lpwstr>
  </property>
</Properties>
</file>